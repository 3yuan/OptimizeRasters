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12F46" w14:textId="77777777" w:rsidR="00735D54" w:rsidRDefault="00735D54">
      <w:pPr>
        <w:rPr>
          <w:b/>
          <w:sz w:val="40"/>
        </w:rPr>
      </w:pPr>
    </w:p>
    <w:p w14:paraId="78950A4F" w14:textId="77777777" w:rsidR="00735D54" w:rsidRDefault="00735D54" w:rsidP="00735D54">
      <w:r>
        <w:rPr>
          <w:noProof/>
        </w:rPr>
        <w:drawing>
          <wp:inline distT="0" distB="0" distL="0" distR="0" wp14:anchorId="3E860816" wp14:editId="36F10763">
            <wp:extent cx="1590675" cy="714375"/>
            <wp:effectExtent l="0" t="0" r="9525" b="9525"/>
            <wp:docPr id="1" name="Picture 1"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10GlobeLogo_sRGBflat_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714375"/>
                    </a:xfrm>
                    <a:prstGeom prst="rect">
                      <a:avLst/>
                    </a:prstGeom>
                    <a:noFill/>
                    <a:ln>
                      <a:noFill/>
                    </a:ln>
                  </pic:spPr>
                </pic:pic>
              </a:graphicData>
            </a:graphic>
          </wp:inline>
        </w:drawing>
      </w:r>
    </w:p>
    <w:p w14:paraId="08B9808C" w14:textId="77777777" w:rsidR="00735D54" w:rsidRDefault="00735D54" w:rsidP="00735D54"/>
    <w:p w14:paraId="4F853A79" w14:textId="77777777" w:rsidR="00735D54" w:rsidRDefault="00735D54" w:rsidP="00735D54"/>
    <w:p w14:paraId="452115F7" w14:textId="77777777" w:rsidR="00735D54" w:rsidRDefault="00735D54" w:rsidP="00735D54"/>
    <w:p w14:paraId="21546EB0" w14:textId="77777777" w:rsidR="00735D54" w:rsidRDefault="00735D54" w:rsidP="00735D54"/>
    <w:p w14:paraId="3F271421" w14:textId="77777777" w:rsidR="00735D54" w:rsidRDefault="00735D54" w:rsidP="00735D54"/>
    <w:p w14:paraId="593C06AF" w14:textId="77777777" w:rsidR="00735D54" w:rsidRDefault="00735D54" w:rsidP="00735D54"/>
    <w:p w14:paraId="6ED95976" w14:textId="77777777" w:rsidR="00735D54" w:rsidRDefault="00735D54" w:rsidP="00735D54"/>
    <w:p w14:paraId="234A07AB" w14:textId="77777777" w:rsidR="00735D54" w:rsidRDefault="00735D54" w:rsidP="00735D54"/>
    <w:p w14:paraId="6A14F213" w14:textId="77777777" w:rsidR="00735D54" w:rsidRDefault="00735D54" w:rsidP="00735D54"/>
    <w:p w14:paraId="4097C3A1" w14:textId="77777777" w:rsidR="00735D54" w:rsidRDefault="00735D54" w:rsidP="00735D54">
      <w:pPr>
        <w:jc w:val="center"/>
        <w:rPr>
          <w:rFonts w:ascii="Cambria" w:eastAsia="Times New Roman" w:hAnsi="Cambria" w:cs="Times New Roman"/>
          <w:b/>
          <w:bCs/>
          <w:color w:val="365F91"/>
          <w:sz w:val="52"/>
          <w:szCs w:val="52"/>
          <w:lang w:bidi="en-US"/>
        </w:rPr>
      </w:pPr>
      <w:proofErr w:type="spellStart"/>
      <w:r>
        <w:rPr>
          <w:rFonts w:ascii="Cambria" w:eastAsia="Times New Roman" w:hAnsi="Cambria" w:cs="Times New Roman"/>
          <w:b/>
          <w:bCs/>
          <w:color w:val="365F91"/>
          <w:sz w:val="52"/>
          <w:szCs w:val="52"/>
          <w:lang w:bidi="en-US"/>
        </w:rPr>
        <w:t>OptimizeRasters</w:t>
      </w:r>
      <w:proofErr w:type="spellEnd"/>
    </w:p>
    <w:p w14:paraId="1938D394" w14:textId="77777777" w:rsidR="00735D54" w:rsidRPr="00541CD1" w:rsidRDefault="00735D54" w:rsidP="00735D54">
      <w:pPr>
        <w:jc w:val="center"/>
        <w:rPr>
          <w:rFonts w:ascii="Cambria" w:eastAsia="Times New Roman" w:hAnsi="Cambria" w:cs="Times New Roman"/>
          <w:b/>
          <w:bCs/>
          <w:color w:val="365F91"/>
          <w:lang w:bidi="en-US"/>
        </w:rPr>
      </w:pPr>
    </w:p>
    <w:p w14:paraId="3419914F" w14:textId="77777777" w:rsidR="00735D54" w:rsidRDefault="00735D54" w:rsidP="00735D54">
      <w:pPr>
        <w:jc w:val="center"/>
        <w:rPr>
          <w:rFonts w:ascii="Cambria" w:eastAsia="Times New Roman" w:hAnsi="Cambria" w:cs="Times New Roman"/>
          <w:b/>
          <w:bCs/>
          <w:color w:val="365F91"/>
          <w:sz w:val="32"/>
          <w:szCs w:val="24"/>
          <w:lang w:bidi="en-US"/>
        </w:rPr>
      </w:pPr>
      <w:r>
        <w:rPr>
          <w:rFonts w:ascii="Cambria" w:eastAsia="Times New Roman" w:hAnsi="Cambria" w:cs="Times New Roman"/>
          <w:b/>
          <w:bCs/>
          <w:color w:val="365F91"/>
          <w:sz w:val="32"/>
          <w:szCs w:val="24"/>
          <w:lang w:bidi="en-US"/>
        </w:rPr>
        <w:t>User Documentation</w:t>
      </w:r>
    </w:p>
    <w:p w14:paraId="63BF068C" w14:textId="7683EE3E" w:rsidR="003D6A5D" w:rsidRPr="003D6A5D" w:rsidRDefault="003D6A5D" w:rsidP="00735D54">
      <w:pPr>
        <w:jc w:val="center"/>
        <w:rPr>
          <w:rFonts w:ascii="Cambria" w:eastAsia="Times New Roman" w:hAnsi="Cambria" w:cs="Times New Roman"/>
          <w:b/>
          <w:bCs/>
          <w:color w:val="365F91"/>
          <w:sz w:val="18"/>
          <w:szCs w:val="18"/>
          <w:lang w:bidi="en-US"/>
        </w:rPr>
      </w:pPr>
      <w:r w:rsidRPr="003D6A5D">
        <w:rPr>
          <w:rFonts w:ascii="Cambria" w:eastAsia="Times New Roman" w:hAnsi="Cambria" w:cs="Times New Roman"/>
          <w:b/>
          <w:bCs/>
          <w:color w:val="365F91"/>
          <w:sz w:val="18"/>
          <w:szCs w:val="18"/>
          <w:lang w:bidi="en-US"/>
        </w:rPr>
        <w:t>(2016/02/17)</w:t>
      </w:r>
    </w:p>
    <w:p w14:paraId="53E8548C" w14:textId="77777777" w:rsidR="00735D54" w:rsidRDefault="00735D54" w:rsidP="00735D54"/>
    <w:p w14:paraId="13005854" w14:textId="77777777" w:rsidR="00735D54" w:rsidRDefault="00735D54" w:rsidP="00735D54"/>
    <w:p w14:paraId="0F493D59" w14:textId="77777777" w:rsidR="00735D54" w:rsidRDefault="00735D54" w:rsidP="00735D54"/>
    <w:p w14:paraId="07C346F8" w14:textId="77777777" w:rsidR="00735D54" w:rsidRDefault="00735D54" w:rsidP="00735D54"/>
    <w:p w14:paraId="69863E15" w14:textId="77777777" w:rsidR="00735D54" w:rsidRDefault="00735D54" w:rsidP="00735D54"/>
    <w:p w14:paraId="5E0888FD" w14:textId="77777777" w:rsidR="00735D54" w:rsidRDefault="00735D54" w:rsidP="00735D54"/>
    <w:p w14:paraId="087C3831" w14:textId="77777777" w:rsidR="00735D54" w:rsidRDefault="00735D54" w:rsidP="00735D54"/>
    <w:p w14:paraId="208460F5" w14:textId="77777777" w:rsidR="00735D54" w:rsidRDefault="00735D54" w:rsidP="00735D54"/>
    <w:p w14:paraId="1188507A" w14:textId="77777777" w:rsidR="00735D54" w:rsidRDefault="00735D54" w:rsidP="00735D54"/>
    <w:p w14:paraId="35841803" w14:textId="77777777" w:rsidR="00735D54" w:rsidRDefault="00735D54" w:rsidP="00735D54"/>
    <w:p w14:paraId="29CA2565" w14:textId="77777777" w:rsidR="00735D54" w:rsidRDefault="00735D54" w:rsidP="00735D54"/>
    <w:p w14:paraId="4B094AC3" w14:textId="77777777" w:rsidR="00735D54" w:rsidRDefault="00735D54" w:rsidP="00735D54"/>
    <w:p w14:paraId="66196DC5" w14:textId="5F921783" w:rsidR="00735D54" w:rsidRDefault="00735D54">
      <w:pPr>
        <w:rPr>
          <w:b/>
          <w:sz w:val="40"/>
        </w:rPr>
      </w:pPr>
      <w:r>
        <w:rPr>
          <w:b/>
          <w:sz w:val="40"/>
        </w:rPr>
        <w:t>Disclaimer</w:t>
      </w:r>
    </w:p>
    <w:p w14:paraId="33CFB8EC" w14:textId="33240BE8" w:rsidR="00BB4825" w:rsidRPr="00735D54" w:rsidRDefault="006422FD" w:rsidP="00735D54">
      <w:pPr>
        <w:rPr>
          <w:i/>
          <w:sz w:val="24"/>
        </w:rPr>
      </w:pPr>
      <w:r w:rsidRPr="00735D54">
        <w:rPr>
          <w:i/>
          <w:sz w:val="24"/>
        </w:rPr>
        <w:t>Applicable for</w:t>
      </w:r>
      <w:r w:rsidR="00721542" w:rsidRPr="00735D54">
        <w:rPr>
          <w:i/>
          <w:sz w:val="24"/>
        </w:rPr>
        <w:t xml:space="preserve"> </w:t>
      </w:r>
      <w:proofErr w:type="spellStart"/>
      <w:r w:rsidR="00721542" w:rsidRPr="00735D54">
        <w:rPr>
          <w:i/>
          <w:sz w:val="24"/>
        </w:rPr>
        <w:t>OptimizeRaster</w:t>
      </w:r>
      <w:r w:rsidR="004763AA" w:rsidRPr="00735D54">
        <w:rPr>
          <w:i/>
          <w:sz w:val="24"/>
        </w:rPr>
        <w:t>s</w:t>
      </w:r>
      <w:proofErr w:type="spellEnd"/>
      <w:r w:rsidR="00721542" w:rsidRPr="00735D54">
        <w:rPr>
          <w:i/>
          <w:sz w:val="24"/>
        </w:rPr>
        <w:t xml:space="preserve"> Version </w:t>
      </w:r>
      <w:ins w:id="0" w:author="Peter Becker" w:date="2016-02-17T18:04:00Z">
        <w:r w:rsidR="007D303A" w:rsidRPr="007D303A">
          <w:rPr>
            <w:i/>
            <w:sz w:val="24"/>
          </w:rPr>
          <w:t>20160216</w:t>
        </w:r>
        <w:r w:rsidR="007D303A" w:rsidRPr="007D303A" w:rsidDel="007D303A">
          <w:rPr>
            <w:i/>
            <w:sz w:val="24"/>
          </w:rPr>
          <w:t xml:space="preserve"> </w:t>
        </w:r>
      </w:ins>
      <w:del w:id="1" w:author="Peter Becker" w:date="2016-02-17T18:04:00Z">
        <w:r w:rsidR="00721542" w:rsidRPr="00735D54" w:rsidDel="007D303A">
          <w:rPr>
            <w:i/>
            <w:sz w:val="24"/>
          </w:rPr>
          <w:delText>20150716</w:delText>
        </w:r>
        <w:r w:rsidR="00017CCA" w:rsidRPr="00735D54" w:rsidDel="007D303A">
          <w:rPr>
            <w:i/>
            <w:sz w:val="24"/>
          </w:rPr>
          <w:delText xml:space="preserve"> </w:delText>
        </w:r>
      </w:del>
      <w:r w:rsidR="00017CCA" w:rsidRPr="00735D54">
        <w:rPr>
          <w:i/>
          <w:sz w:val="24"/>
        </w:rPr>
        <w:t>(see Header of OptimizeRasters.py)</w:t>
      </w:r>
    </w:p>
    <w:p w14:paraId="742AD2CC" w14:textId="08E999FA" w:rsidR="006556F1" w:rsidRPr="00735D54" w:rsidRDefault="006556F1" w:rsidP="006C212D">
      <w:pPr>
        <w:spacing w:after="0"/>
        <w:jc w:val="both"/>
        <w:rPr>
          <w:b/>
          <w:i/>
          <w:sz w:val="28"/>
        </w:rPr>
      </w:pPr>
      <w:r w:rsidRPr="00721542">
        <w:rPr>
          <w:b/>
          <w:i/>
          <w:sz w:val="28"/>
        </w:rPr>
        <w:t xml:space="preserve">Note: OptimizeRasters and the Associated </w:t>
      </w:r>
      <w:r w:rsidR="00721542">
        <w:rPr>
          <w:b/>
          <w:i/>
          <w:sz w:val="28"/>
        </w:rPr>
        <w:t xml:space="preserve">GDAL </w:t>
      </w:r>
      <w:r w:rsidR="00A96650">
        <w:rPr>
          <w:b/>
          <w:i/>
          <w:sz w:val="28"/>
        </w:rPr>
        <w:t xml:space="preserve">library </w:t>
      </w:r>
      <w:r w:rsidR="00721542">
        <w:rPr>
          <w:b/>
          <w:i/>
          <w:sz w:val="28"/>
        </w:rPr>
        <w:t xml:space="preserve">are </w:t>
      </w:r>
      <w:ins w:id="2" w:author="Peter Becker" w:date="2016-02-17T18:04:00Z">
        <w:r w:rsidR="007D303A">
          <w:rPr>
            <w:b/>
            <w:i/>
            <w:sz w:val="28"/>
          </w:rPr>
          <w:t xml:space="preserve">currently </w:t>
        </w:r>
      </w:ins>
      <w:r w:rsidR="00721542">
        <w:rPr>
          <w:b/>
          <w:i/>
          <w:sz w:val="28"/>
        </w:rPr>
        <w:t xml:space="preserve">provided as </w:t>
      </w:r>
      <w:r w:rsidRPr="00721542">
        <w:rPr>
          <w:b/>
          <w:i/>
          <w:sz w:val="28"/>
        </w:rPr>
        <w:t>a Prototype and</w:t>
      </w:r>
      <w:r w:rsidR="00721542">
        <w:rPr>
          <w:b/>
          <w:i/>
          <w:sz w:val="28"/>
        </w:rPr>
        <w:t xml:space="preserve"> for</w:t>
      </w:r>
      <w:r w:rsidRPr="00721542">
        <w:rPr>
          <w:b/>
          <w:i/>
          <w:sz w:val="28"/>
        </w:rPr>
        <w:t xml:space="preserve"> testing only. The functionality has not b</w:t>
      </w:r>
      <w:r w:rsidR="00721542" w:rsidRPr="00721542">
        <w:rPr>
          <w:b/>
          <w:i/>
          <w:sz w:val="28"/>
        </w:rPr>
        <w:t xml:space="preserve">een exhaustively tested and is </w:t>
      </w:r>
      <w:r w:rsidRPr="00721542">
        <w:rPr>
          <w:b/>
          <w:i/>
          <w:sz w:val="28"/>
        </w:rPr>
        <w:t>not currently covered under ArcGIS Support.</w:t>
      </w:r>
      <w:r w:rsidR="00A64968" w:rsidRPr="00721542">
        <w:rPr>
          <w:b/>
          <w:i/>
          <w:sz w:val="28"/>
        </w:rPr>
        <w:t xml:space="preserve"> Questions</w:t>
      </w:r>
      <w:r w:rsidR="003A2A5B" w:rsidRPr="00721542">
        <w:rPr>
          <w:b/>
          <w:i/>
          <w:sz w:val="28"/>
        </w:rPr>
        <w:t xml:space="preserve"> or suggestions</w:t>
      </w:r>
      <w:r w:rsidR="00A64968" w:rsidRPr="00721542">
        <w:rPr>
          <w:b/>
          <w:i/>
          <w:sz w:val="28"/>
        </w:rPr>
        <w:t xml:space="preserve"> related to the running of these workflows should be addressed to the </w:t>
      </w:r>
      <w:r w:rsidR="003E0ACF">
        <w:rPr>
          <w:b/>
          <w:i/>
          <w:sz w:val="28"/>
        </w:rPr>
        <w:t>GitHub</w:t>
      </w:r>
      <w:r w:rsidR="00721542">
        <w:rPr>
          <w:b/>
          <w:i/>
          <w:sz w:val="28"/>
        </w:rPr>
        <w:t xml:space="preserve"> </w:t>
      </w:r>
      <w:r w:rsidR="00A64968" w:rsidRPr="00721542">
        <w:rPr>
          <w:b/>
          <w:i/>
          <w:sz w:val="28"/>
        </w:rPr>
        <w:t xml:space="preserve">forum associated with the download </w:t>
      </w:r>
      <w:r w:rsidR="006C212D" w:rsidRPr="00721542">
        <w:rPr>
          <w:b/>
          <w:i/>
          <w:sz w:val="28"/>
        </w:rPr>
        <w:t>or sent to</w:t>
      </w:r>
      <w:r w:rsidR="00735D54">
        <w:rPr>
          <w:b/>
          <w:i/>
          <w:sz w:val="28"/>
        </w:rPr>
        <w:t xml:space="preserve"> </w:t>
      </w:r>
      <w:hyperlink r:id="rId8" w:history="1">
        <w:r w:rsidR="006C212D" w:rsidRPr="004A38BF">
          <w:rPr>
            <w:rStyle w:val="Hyperlink"/>
            <w:b/>
            <w:i/>
          </w:rPr>
          <w:t>ImageManagementWorkflows@esri.com</w:t>
        </w:r>
      </w:hyperlink>
    </w:p>
    <w:p w14:paraId="29E5CBFB" w14:textId="77777777" w:rsidR="006C212D" w:rsidRDefault="006C212D" w:rsidP="006C212D">
      <w:pPr>
        <w:spacing w:after="0"/>
        <w:jc w:val="both"/>
        <w:rPr>
          <w:b/>
          <w:i/>
        </w:rPr>
      </w:pPr>
    </w:p>
    <w:p w14:paraId="6FCF1700" w14:textId="77777777" w:rsidR="007477C0" w:rsidRDefault="007477C0" w:rsidP="006C212D">
      <w:pPr>
        <w:spacing w:after="0"/>
        <w:jc w:val="both"/>
        <w:rPr>
          <w:b/>
          <w:i/>
        </w:rPr>
      </w:pPr>
    </w:p>
    <w:sdt>
      <w:sdtPr>
        <w:rPr>
          <w:rFonts w:asciiTheme="minorHAnsi" w:eastAsiaTheme="minorHAnsi" w:hAnsiTheme="minorHAnsi" w:cstheme="minorBidi"/>
          <w:b w:val="0"/>
          <w:bCs w:val="0"/>
          <w:color w:val="auto"/>
          <w:sz w:val="22"/>
          <w:szCs w:val="22"/>
          <w:lang w:eastAsia="en-US"/>
        </w:rPr>
        <w:id w:val="-1629075807"/>
        <w:docPartObj>
          <w:docPartGallery w:val="Table of Contents"/>
          <w:docPartUnique/>
        </w:docPartObj>
      </w:sdtPr>
      <w:sdtEndPr>
        <w:rPr>
          <w:noProof/>
        </w:rPr>
      </w:sdtEndPr>
      <w:sdtContent>
        <w:p w14:paraId="76B24B64" w14:textId="77777777" w:rsidR="00C065D5" w:rsidRDefault="00C065D5">
          <w:pPr>
            <w:pStyle w:val="TOCHeading"/>
          </w:pPr>
          <w:r>
            <w:t>Contents</w:t>
          </w:r>
        </w:p>
        <w:p w14:paraId="4FB5FBE0" w14:textId="77777777" w:rsidR="00735D54" w:rsidRDefault="00C065D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3494266" w:history="1">
            <w:r w:rsidR="00735D54" w:rsidRPr="008401EC">
              <w:rPr>
                <w:rStyle w:val="Hyperlink"/>
                <w:noProof/>
              </w:rPr>
              <w:t>Introduction</w:t>
            </w:r>
            <w:r w:rsidR="00735D54">
              <w:rPr>
                <w:noProof/>
                <w:webHidden/>
              </w:rPr>
              <w:tab/>
            </w:r>
            <w:r w:rsidR="00735D54">
              <w:rPr>
                <w:noProof/>
                <w:webHidden/>
              </w:rPr>
              <w:fldChar w:fldCharType="begin"/>
            </w:r>
            <w:r w:rsidR="00735D54">
              <w:rPr>
                <w:noProof/>
                <w:webHidden/>
              </w:rPr>
              <w:instrText xml:space="preserve"> PAGEREF _Toc443494266 \h </w:instrText>
            </w:r>
            <w:r w:rsidR="00735D54">
              <w:rPr>
                <w:noProof/>
                <w:webHidden/>
              </w:rPr>
            </w:r>
            <w:r w:rsidR="00735D54">
              <w:rPr>
                <w:noProof/>
                <w:webHidden/>
              </w:rPr>
              <w:fldChar w:fldCharType="separate"/>
            </w:r>
            <w:r w:rsidR="00735D54">
              <w:rPr>
                <w:noProof/>
                <w:webHidden/>
              </w:rPr>
              <w:t>3</w:t>
            </w:r>
            <w:r w:rsidR="00735D54">
              <w:rPr>
                <w:noProof/>
                <w:webHidden/>
              </w:rPr>
              <w:fldChar w:fldCharType="end"/>
            </w:r>
          </w:hyperlink>
        </w:p>
        <w:p w14:paraId="138CA0D0" w14:textId="77777777" w:rsidR="00735D54" w:rsidRDefault="00BE663F">
          <w:pPr>
            <w:pStyle w:val="TOC1"/>
            <w:tabs>
              <w:tab w:val="right" w:leader="dot" w:pos="9350"/>
            </w:tabs>
            <w:rPr>
              <w:rFonts w:eastAsiaTheme="minorEastAsia"/>
              <w:noProof/>
            </w:rPr>
          </w:pPr>
          <w:hyperlink w:anchor="_Toc443494267" w:history="1">
            <w:r w:rsidR="00735D54" w:rsidRPr="008401EC">
              <w:rPr>
                <w:rStyle w:val="Hyperlink"/>
                <w:noProof/>
              </w:rPr>
              <w:t>Overview of MRF (MetaRasterFormat)</w:t>
            </w:r>
            <w:r w:rsidR="00735D54">
              <w:rPr>
                <w:noProof/>
                <w:webHidden/>
              </w:rPr>
              <w:tab/>
            </w:r>
            <w:r w:rsidR="00735D54">
              <w:rPr>
                <w:noProof/>
                <w:webHidden/>
              </w:rPr>
              <w:fldChar w:fldCharType="begin"/>
            </w:r>
            <w:r w:rsidR="00735D54">
              <w:rPr>
                <w:noProof/>
                <w:webHidden/>
              </w:rPr>
              <w:instrText xml:space="preserve"> PAGEREF _Toc443494267 \h </w:instrText>
            </w:r>
            <w:r w:rsidR="00735D54">
              <w:rPr>
                <w:noProof/>
                <w:webHidden/>
              </w:rPr>
            </w:r>
            <w:r w:rsidR="00735D54">
              <w:rPr>
                <w:noProof/>
                <w:webHidden/>
              </w:rPr>
              <w:fldChar w:fldCharType="separate"/>
            </w:r>
            <w:r w:rsidR="00735D54">
              <w:rPr>
                <w:noProof/>
                <w:webHidden/>
              </w:rPr>
              <w:t>4</w:t>
            </w:r>
            <w:r w:rsidR="00735D54">
              <w:rPr>
                <w:noProof/>
                <w:webHidden/>
              </w:rPr>
              <w:fldChar w:fldCharType="end"/>
            </w:r>
          </w:hyperlink>
        </w:p>
        <w:p w14:paraId="1501F646" w14:textId="77777777" w:rsidR="00735D54" w:rsidRDefault="00BE663F">
          <w:pPr>
            <w:pStyle w:val="TOC1"/>
            <w:tabs>
              <w:tab w:val="right" w:leader="dot" w:pos="9350"/>
            </w:tabs>
            <w:rPr>
              <w:rFonts w:eastAsiaTheme="minorEastAsia"/>
              <w:noProof/>
            </w:rPr>
          </w:pPr>
          <w:hyperlink w:anchor="_Toc443494268" w:history="1">
            <w:r w:rsidR="00735D54" w:rsidRPr="008401EC">
              <w:rPr>
                <w:rStyle w:val="Hyperlink"/>
                <w:noProof/>
              </w:rPr>
              <w:t>Usage Patterns for OptimizeRasters</w:t>
            </w:r>
            <w:r w:rsidR="00735D54">
              <w:rPr>
                <w:noProof/>
                <w:webHidden/>
              </w:rPr>
              <w:tab/>
            </w:r>
            <w:r w:rsidR="00735D54">
              <w:rPr>
                <w:noProof/>
                <w:webHidden/>
              </w:rPr>
              <w:fldChar w:fldCharType="begin"/>
            </w:r>
            <w:r w:rsidR="00735D54">
              <w:rPr>
                <w:noProof/>
                <w:webHidden/>
              </w:rPr>
              <w:instrText xml:space="preserve"> PAGEREF _Toc443494268 \h </w:instrText>
            </w:r>
            <w:r w:rsidR="00735D54">
              <w:rPr>
                <w:noProof/>
                <w:webHidden/>
              </w:rPr>
            </w:r>
            <w:r w:rsidR="00735D54">
              <w:rPr>
                <w:noProof/>
                <w:webHidden/>
              </w:rPr>
              <w:fldChar w:fldCharType="separate"/>
            </w:r>
            <w:r w:rsidR="00735D54">
              <w:rPr>
                <w:noProof/>
                <w:webHidden/>
              </w:rPr>
              <w:t>5</w:t>
            </w:r>
            <w:r w:rsidR="00735D54">
              <w:rPr>
                <w:noProof/>
                <w:webHidden/>
              </w:rPr>
              <w:fldChar w:fldCharType="end"/>
            </w:r>
          </w:hyperlink>
        </w:p>
        <w:p w14:paraId="0751A371" w14:textId="77777777" w:rsidR="00735D54" w:rsidRDefault="00BE663F">
          <w:pPr>
            <w:pStyle w:val="TOC2"/>
            <w:tabs>
              <w:tab w:val="right" w:leader="dot" w:pos="9350"/>
            </w:tabs>
            <w:rPr>
              <w:rFonts w:eastAsiaTheme="minorEastAsia"/>
              <w:noProof/>
            </w:rPr>
          </w:pPr>
          <w:hyperlink w:anchor="_Toc443494269" w:history="1">
            <w:r w:rsidR="00735D54" w:rsidRPr="008401EC">
              <w:rPr>
                <w:rStyle w:val="Hyperlink"/>
                <w:noProof/>
              </w:rPr>
              <w:t>Copying and optimizing standard raster products to enterprise storage</w:t>
            </w:r>
            <w:r w:rsidR="00735D54">
              <w:rPr>
                <w:noProof/>
                <w:webHidden/>
              </w:rPr>
              <w:tab/>
            </w:r>
            <w:r w:rsidR="00735D54">
              <w:rPr>
                <w:noProof/>
                <w:webHidden/>
              </w:rPr>
              <w:fldChar w:fldCharType="begin"/>
            </w:r>
            <w:r w:rsidR="00735D54">
              <w:rPr>
                <w:noProof/>
                <w:webHidden/>
              </w:rPr>
              <w:instrText xml:space="preserve"> PAGEREF _Toc443494269 \h </w:instrText>
            </w:r>
            <w:r w:rsidR="00735D54">
              <w:rPr>
                <w:noProof/>
                <w:webHidden/>
              </w:rPr>
            </w:r>
            <w:r w:rsidR="00735D54">
              <w:rPr>
                <w:noProof/>
                <w:webHidden/>
              </w:rPr>
              <w:fldChar w:fldCharType="separate"/>
            </w:r>
            <w:r w:rsidR="00735D54">
              <w:rPr>
                <w:noProof/>
                <w:webHidden/>
              </w:rPr>
              <w:t>5</w:t>
            </w:r>
            <w:r w:rsidR="00735D54">
              <w:rPr>
                <w:noProof/>
                <w:webHidden/>
              </w:rPr>
              <w:fldChar w:fldCharType="end"/>
            </w:r>
          </w:hyperlink>
        </w:p>
        <w:p w14:paraId="61F7C884" w14:textId="77777777" w:rsidR="00735D54" w:rsidRDefault="00BE663F">
          <w:pPr>
            <w:pStyle w:val="TOC2"/>
            <w:tabs>
              <w:tab w:val="right" w:leader="dot" w:pos="9350"/>
            </w:tabs>
            <w:rPr>
              <w:rFonts w:eastAsiaTheme="minorEastAsia"/>
              <w:noProof/>
            </w:rPr>
          </w:pPr>
          <w:hyperlink w:anchor="_Toc443494270" w:history="1">
            <w:r w:rsidR="00735D54" w:rsidRPr="008401EC">
              <w:rPr>
                <w:rStyle w:val="Hyperlink"/>
                <w:noProof/>
              </w:rPr>
              <w:t>Copying data to Cloud storage</w:t>
            </w:r>
            <w:r w:rsidR="00735D54">
              <w:rPr>
                <w:noProof/>
                <w:webHidden/>
              </w:rPr>
              <w:tab/>
            </w:r>
            <w:r w:rsidR="00735D54">
              <w:rPr>
                <w:noProof/>
                <w:webHidden/>
              </w:rPr>
              <w:fldChar w:fldCharType="begin"/>
            </w:r>
            <w:r w:rsidR="00735D54">
              <w:rPr>
                <w:noProof/>
                <w:webHidden/>
              </w:rPr>
              <w:instrText xml:space="preserve"> PAGEREF _Toc443494270 \h </w:instrText>
            </w:r>
            <w:r w:rsidR="00735D54">
              <w:rPr>
                <w:noProof/>
                <w:webHidden/>
              </w:rPr>
            </w:r>
            <w:r w:rsidR="00735D54">
              <w:rPr>
                <w:noProof/>
                <w:webHidden/>
              </w:rPr>
              <w:fldChar w:fldCharType="separate"/>
            </w:r>
            <w:r w:rsidR="00735D54">
              <w:rPr>
                <w:noProof/>
                <w:webHidden/>
              </w:rPr>
              <w:t>6</w:t>
            </w:r>
            <w:r w:rsidR="00735D54">
              <w:rPr>
                <w:noProof/>
                <w:webHidden/>
              </w:rPr>
              <w:fldChar w:fldCharType="end"/>
            </w:r>
          </w:hyperlink>
        </w:p>
        <w:p w14:paraId="79D45F12" w14:textId="77777777" w:rsidR="00735D54" w:rsidRDefault="00BE663F">
          <w:pPr>
            <w:pStyle w:val="TOC2"/>
            <w:tabs>
              <w:tab w:val="right" w:leader="dot" w:pos="9350"/>
            </w:tabs>
            <w:rPr>
              <w:rFonts w:eastAsiaTheme="minorEastAsia"/>
              <w:noProof/>
            </w:rPr>
          </w:pPr>
          <w:hyperlink w:anchor="_Toc443494271" w:history="1">
            <w:r w:rsidR="00735D54" w:rsidRPr="008401EC">
              <w:rPr>
                <w:rStyle w:val="Hyperlink"/>
                <w:noProof/>
              </w:rPr>
              <w:t>Creating ClonedMRF or Caching MRF files</w:t>
            </w:r>
            <w:r w:rsidR="00735D54">
              <w:rPr>
                <w:noProof/>
                <w:webHidden/>
              </w:rPr>
              <w:tab/>
            </w:r>
            <w:r w:rsidR="00735D54">
              <w:rPr>
                <w:noProof/>
                <w:webHidden/>
              </w:rPr>
              <w:fldChar w:fldCharType="begin"/>
            </w:r>
            <w:r w:rsidR="00735D54">
              <w:rPr>
                <w:noProof/>
                <w:webHidden/>
              </w:rPr>
              <w:instrText xml:space="preserve"> PAGEREF _Toc443494271 \h </w:instrText>
            </w:r>
            <w:r w:rsidR="00735D54">
              <w:rPr>
                <w:noProof/>
                <w:webHidden/>
              </w:rPr>
            </w:r>
            <w:r w:rsidR="00735D54">
              <w:rPr>
                <w:noProof/>
                <w:webHidden/>
              </w:rPr>
              <w:fldChar w:fldCharType="separate"/>
            </w:r>
            <w:r w:rsidR="00735D54">
              <w:rPr>
                <w:noProof/>
                <w:webHidden/>
              </w:rPr>
              <w:t>6</w:t>
            </w:r>
            <w:r w:rsidR="00735D54">
              <w:rPr>
                <w:noProof/>
                <w:webHidden/>
              </w:rPr>
              <w:fldChar w:fldCharType="end"/>
            </w:r>
          </w:hyperlink>
        </w:p>
        <w:p w14:paraId="63501DB0" w14:textId="77777777" w:rsidR="00735D54" w:rsidRDefault="00BE663F">
          <w:pPr>
            <w:pStyle w:val="TOC1"/>
            <w:tabs>
              <w:tab w:val="right" w:leader="dot" w:pos="9350"/>
            </w:tabs>
            <w:rPr>
              <w:rFonts w:eastAsiaTheme="minorEastAsia"/>
              <w:noProof/>
            </w:rPr>
          </w:pPr>
          <w:hyperlink w:anchor="_Toc443494272" w:history="1">
            <w:r w:rsidR="00735D54" w:rsidRPr="008401EC">
              <w:rPr>
                <w:rStyle w:val="Hyperlink"/>
                <w:noProof/>
              </w:rPr>
              <w:t>Installing OptimizeRasters</w:t>
            </w:r>
            <w:r w:rsidR="00735D54">
              <w:rPr>
                <w:noProof/>
                <w:webHidden/>
              </w:rPr>
              <w:tab/>
            </w:r>
            <w:r w:rsidR="00735D54">
              <w:rPr>
                <w:noProof/>
                <w:webHidden/>
              </w:rPr>
              <w:fldChar w:fldCharType="begin"/>
            </w:r>
            <w:r w:rsidR="00735D54">
              <w:rPr>
                <w:noProof/>
                <w:webHidden/>
              </w:rPr>
              <w:instrText xml:space="preserve"> PAGEREF _Toc443494272 \h </w:instrText>
            </w:r>
            <w:r w:rsidR="00735D54">
              <w:rPr>
                <w:noProof/>
                <w:webHidden/>
              </w:rPr>
            </w:r>
            <w:r w:rsidR="00735D54">
              <w:rPr>
                <w:noProof/>
                <w:webHidden/>
              </w:rPr>
              <w:fldChar w:fldCharType="separate"/>
            </w:r>
            <w:r w:rsidR="00735D54">
              <w:rPr>
                <w:noProof/>
                <w:webHidden/>
              </w:rPr>
              <w:t>6</w:t>
            </w:r>
            <w:r w:rsidR="00735D54">
              <w:rPr>
                <w:noProof/>
                <w:webHidden/>
              </w:rPr>
              <w:fldChar w:fldCharType="end"/>
            </w:r>
          </w:hyperlink>
        </w:p>
        <w:p w14:paraId="138FD55D" w14:textId="77777777" w:rsidR="00735D54" w:rsidRDefault="00BE663F">
          <w:pPr>
            <w:pStyle w:val="TOC2"/>
            <w:tabs>
              <w:tab w:val="right" w:leader="dot" w:pos="9350"/>
            </w:tabs>
            <w:rPr>
              <w:rFonts w:eastAsiaTheme="minorEastAsia"/>
              <w:noProof/>
            </w:rPr>
          </w:pPr>
          <w:hyperlink w:anchor="_Toc443494273" w:history="1">
            <w:r w:rsidR="00735D54" w:rsidRPr="008401EC">
              <w:rPr>
                <w:rStyle w:val="Hyperlink"/>
                <w:noProof/>
              </w:rPr>
              <w:t>Prerequisites</w:t>
            </w:r>
            <w:r w:rsidR="00735D54">
              <w:rPr>
                <w:noProof/>
                <w:webHidden/>
              </w:rPr>
              <w:tab/>
            </w:r>
            <w:r w:rsidR="00735D54">
              <w:rPr>
                <w:noProof/>
                <w:webHidden/>
              </w:rPr>
              <w:fldChar w:fldCharType="begin"/>
            </w:r>
            <w:r w:rsidR="00735D54">
              <w:rPr>
                <w:noProof/>
                <w:webHidden/>
              </w:rPr>
              <w:instrText xml:space="preserve"> PAGEREF _Toc443494273 \h </w:instrText>
            </w:r>
            <w:r w:rsidR="00735D54">
              <w:rPr>
                <w:noProof/>
                <w:webHidden/>
              </w:rPr>
            </w:r>
            <w:r w:rsidR="00735D54">
              <w:rPr>
                <w:noProof/>
                <w:webHidden/>
              </w:rPr>
              <w:fldChar w:fldCharType="separate"/>
            </w:r>
            <w:r w:rsidR="00735D54">
              <w:rPr>
                <w:noProof/>
                <w:webHidden/>
              </w:rPr>
              <w:t>6</w:t>
            </w:r>
            <w:r w:rsidR="00735D54">
              <w:rPr>
                <w:noProof/>
                <w:webHidden/>
              </w:rPr>
              <w:fldChar w:fldCharType="end"/>
            </w:r>
          </w:hyperlink>
        </w:p>
        <w:p w14:paraId="0FF8FDE5" w14:textId="77777777" w:rsidR="00735D54" w:rsidRDefault="00BE663F">
          <w:pPr>
            <w:pStyle w:val="TOC2"/>
            <w:tabs>
              <w:tab w:val="right" w:leader="dot" w:pos="9350"/>
            </w:tabs>
            <w:rPr>
              <w:rFonts w:eastAsiaTheme="minorEastAsia"/>
              <w:noProof/>
            </w:rPr>
          </w:pPr>
          <w:hyperlink w:anchor="_Toc443494274" w:history="1">
            <w:r w:rsidR="00735D54" w:rsidRPr="008401EC">
              <w:rPr>
                <w:rStyle w:val="Hyperlink"/>
                <w:noProof/>
              </w:rPr>
              <w:t>GUI Installation</w:t>
            </w:r>
            <w:r w:rsidR="00735D54">
              <w:rPr>
                <w:noProof/>
                <w:webHidden/>
              </w:rPr>
              <w:tab/>
            </w:r>
            <w:r w:rsidR="00735D54">
              <w:rPr>
                <w:noProof/>
                <w:webHidden/>
              </w:rPr>
              <w:fldChar w:fldCharType="begin"/>
            </w:r>
            <w:r w:rsidR="00735D54">
              <w:rPr>
                <w:noProof/>
                <w:webHidden/>
              </w:rPr>
              <w:instrText xml:space="preserve"> PAGEREF _Toc443494274 \h </w:instrText>
            </w:r>
            <w:r w:rsidR="00735D54">
              <w:rPr>
                <w:noProof/>
                <w:webHidden/>
              </w:rPr>
            </w:r>
            <w:r w:rsidR="00735D54">
              <w:rPr>
                <w:noProof/>
                <w:webHidden/>
              </w:rPr>
              <w:fldChar w:fldCharType="separate"/>
            </w:r>
            <w:r w:rsidR="00735D54">
              <w:rPr>
                <w:noProof/>
                <w:webHidden/>
              </w:rPr>
              <w:t>7</w:t>
            </w:r>
            <w:r w:rsidR="00735D54">
              <w:rPr>
                <w:noProof/>
                <w:webHidden/>
              </w:rPr>
              <w:fldChar w:fldCharType="end"/>
            </w:r>
          </w:hyperlink>
        </w:p>
        <w:p w14:paraId="5E30FB01" w14:textId="77777777" w:rsidR="00735D54" w:rsidRDefault="00BE663F">
          <w:pPr>
            <w:pStyle w:val="TOC2"/>
            <w:tabs>
              <w:tab w:val="right" w:leader="dot" w:pos="9350"/>
            </w:tabs>
            <w:rPr>
              <w:rFonts w:eastAsiaTheme="minorEastAsia"/>
              <w:noProof/>
            </w:rPr>
          </w:pPr>
          <w:hyperlink w:anchor="_Toc443494275" w:history="1">
            <w:r w:rsidR="00735D54" w:rsidRPr="008401EC">
              <w:rPr>
                <w:rStyle w:val="Hyperlink"/>
                <w:noProof/>
              </w:rPr>
              <w:t>Accessing the toolbox.</w:t>
            </w:r>
            <w:r w:rsidR="00735D54">
              <w:rPr>
                <w:noProof/>
                <w:webHidden/>
              </w:rPr>
              <w:tab/>
            </w:r>
            <w:r w:rsidR="00735D54">
              <w:rPr>
                <w:noProof/>
                <w:webHidden/>
              </w:rPr>
              <w:fldChar w:fldCharType="begin"/>
            </w:r>
            <w:r w:rsidR="00735D54">
              <w:rPr>
                <w:noProof/>
                <w:webHidden/>
              </w:rPr>
              <w:instrText xml:space="preserve"> PAGEREF _Toc443494275 \h </w:instrText>
            </w:r>
            <w:r w:rsidR="00735D54">
              <w:rPr>
                <w:noProof/>
                <w:webHidden/>
              </w:rPr>
            </w:r>
            <w:r w:rsidR="00735D54">
              <w:rPr>
                <w:noProof/>
                <w:webHidden/>
              </w:rPr>
              <w:fldChar w:fldCharType="separate"/>
            </w:r>
            <w:r w:rsidR="00735D54">
              <w:rPr>
                <w:noProof/>
                <w:webHidden/>
              </w:rPr>
              <w:t>7</w:t>
            </w:r>
            <w:r w:rsidR="00735D54">
              <w:rPr>
                <w:noProof/>
                <w:webHidden/>
              </w:rPr>
              <w:fldChar w:fldCharType="end"/>
            </w:r>
          </w:hyperlink>
        </w:p>
        <w:p w14:paraId="181A33C7" w14:textId="77777777" w:rsidR="00735D54" w:rsidRDefault="00BE663F">
          <w:pPr>
            <w:pStyle w:val="TOC1"/>
            <w:tabs>
              <w:tab w:val="right" w:leader="dot" w:pos="9350"/>
            </w:tabs>
            <w:rPr>
              <w:rFonts w:eastAsiaTheme="minorEastAsia"/>
              <w:noProof/>
            </w:rPr>
          </w:pPr>
          <w:hyperlink w:anchor="_Toc443494276" w:history="1">
            <w:r w:rsidR="00735D54" w:rsidRPr="008401EC">
              <w:rPr>
                <w:rStyle w:val="Hyperlink"/>
                <w:noProof/>
              </w:rPr>
              <w:t>Using OptimizeRasters (GP ToolBox)</w:t>
            </w:r>
            <w:r w:rsidR="00735D54">
              <w:rPr>
                <w:noProof/>
                <w:webHidden/>
              </w:rPr>
              <w:tab/>
            </w:r>
            <w:r w:rsidR="00735D54">
              <w:rPr>
                <w:noProof/>
                <w:webHidden/>
              </w:rPr>
              <w:fldChar w:fldCharType="begin"/>
            </w:r>
            <w:r w:rsidR="00735D54">
              <w:rPr>
                <w:noProof/>
                <w:webHidden/>
              </w:rPr>
              <w:instrText xml:space="preserve"> PAGEREF _Toc443494276 \h </w:instrText>
            </w:r>
            <w:r w:rsidR="00735D54">
              <w:rPr>
                <w:noProof/>
                <w:webHidden/>
              </w:rPr>
            </w:r>
            <w:r w:rsidR="00735D54">
              <w:rPr>
                <w:noProof/>
                <w:webHidden/>
              </w:rPr>
              <w:fldChar w:fldCharType="separate"/>
            </w:r>
            <w:r w:rsidR="00735D54">
              <w:rPr>
                <w:noProof/>
                <w:webHidden/>
              </w:rPr>
              <w:t>8</w:t>
            </w:r>
            <w:r w:rsidR="00735D54">
              <w:rPr>
                <w:noProof/>
                <w:webHidden/>
              </w:rPr>
              <w:fldChar w:fldCharType="end"/>
            </w:r>
          </w:hyperlink>
        </w:p>
        <w:p w14:paraId="404107AD" w14:textId="77777777" w:rsidR="00735D54" w:rsidRDefault="00BE663F">
          <w:pPr>
            <w:pStyle w:val="TOC2"/>
            <w:tabs>
              <w:tab w:val="right" w:leader="dot" w:pos="9350"/>
            </w:tabs>
            <w:rPr>
              <w:rFonts w:eastAsiaTheme="minorEastAsia"/>
              <w:noProof/>
            </w:rPr>
          </w:pPr>
          <w:hyperlink w:anchor="_Toc443494277" w:history="1">
            <w:r w:rsidR="00735D54" w:rsidRPr="008401EC">
              <w:rPr>
                <w:rStyle w:val="Hyperlink"/>
                <w:noProof/>
              </w:rPr>
              <w:t>Profile Editor</w:t>
            </w:r>
            <w:r w:rsidR="00735D54">
              <w:rPr>
                <w:noProof/>
                <w:webHidden/>
              </w:rPr>
              <w:tab/>
            </w:r>
            <w:r w:rsidR="00735D54">
              <w:rPr>
                <w:noProof/>
                <w:webHidden/>
              </w:rPr>
              <w:fldChar w:fldCharType="begin"/>
            </w:r>
            <w:r w:rsidR="00735D54">
              <w:rPr>
                <w:noProof/>
                <w:webHidden/>
              </w:rPr>
              <w:instrText xml:space="preserve"> PAGEREF _Toc443494277 \h </w:instrText>
            </w:r>
            <w:r w:rsidR="00735D54">
              <w:rPr>
                <w:noProof/>
                <w:webHidden/>
              </w:rPr>
            </w:r>
            <w:r w:rsidR="00735D54">
              <w:rPr>
                <w:noProof/>
                <w:webHidden/>
              </w:rPr>
              <w:fldChar w:fldCharType="separate"/>
            </w:r>
            <w:r w:rsidR="00735D54">
              <w:rPr>
                <w:noProof/>
                <w:webHidden/>
              </w:rPr>
              <w:t>8</w:t>
            </w:r>
            <w:r w:rsidR="00735D54">
              <w:rPr>
                <w:noProof/>
                <w:webHidden/>
              </w:rPr>
              <w:fldChar w:fldCharType="end"/>
            </w:r>
          </w:hyperlink>
        </w:p>
        <w:p w14:paraId="19D03C09" w14:textId="77777777" w:rsidR="00735D54" w:rsidRDefault="00BE663F">
          <w:pPr>
            <w:pStyle w:val="TOC3"/>
            <w:tabs>
              <w:tab w:val="right" w:leader="dot" w:pos="9350"/>
            </w:tabs>
            <w:rPr>
              <w:rFonts w:eastAsiaTheme="minorEastAsia"/>
              <w:noProof/>
            </w:rPr>
          </w:pPr>
          <w:hyperlink w:anchor="_Toc443494278" w:history="1">
            <w:r w:rsidR="00735D54" w:rsidRPr="008401EC">
              <w:rPr>
                <w:rStyle w:val="Hyperlink"/>
                <w:noProof/>
              </w:rPr>
              <w:t>Adding a New Profile</w:t>
            </w:r>
            <w:r w:rsidR="00735D54">
              <w:rPr>
                <w:noProof/>
                <w:webHidden/>
              </w:rPr>
              <w:tab/>
            </w:r>
            <w:r w:rsidR="00735D54">
              <w:rPr>
                <w:noProof/>
                <w:webHidden/>
              </w:rPr>
              <w:fldChar w:fldCharType="begin"/>
            </w:r>
            <w:r w:rsidR="00735D54">
              <w:rPr>
                <w:noProof/>
                <w:webHidden/>
              </w:rPr>
              <w:instrText xml:space="preserve"> PAGEREF _Toc443494278 \h </w:instrText>
            </w:r>
            <w:r w:rsidR="00735D54">
              <w:rPr>
                <w:noProof/>
                <w:webHidden/>
              </w:rPr>
            </w:r>
            <w:r w:rsidR="00735D54">
              <w:rPr>
                <w:noProof/>
                <w:webHidden/>
              </w:rPr>
              <w:fldChar w:fldCharType="separate"/>
            </w:r>
            <w:r w:rsidR="00735D54">
              <w:rPr>
                <w:noProof/>
                <w:webHidden/>
              </w:rPr>
              <w:t>9</w:t>
            </w:r>
            <w:r w:rsidR="00735D54">
              <w:rPr>
                <w:noProof/>
                <w:webHidden/>
              </w:rPr>
              <w:fldChar w:fldCharType="end"/>
            </w:r>
          </w:hyperlink>
        </w:p>
        <w:p w14:paraId="649BE3FC" w14:textId="77777777" w:rsidR="00735D54" w:rsidRDefault="00BE663F">
          <w:pPr>
            <w:pStyle w:val="TOC3"/>
            <w:tabs>
              <w:tab w:val="right" w:leader="dot" w:pos="9350"/>
            </w:tabs>
            <w:rPr>
              <w:rFonts w:eastAsiaTheme="minorEastAsia"/>
              <w:noProof/>
            </w:rPr>
          </w:pPr>
          <w:hyperlink w:anchor="_Toc443494279" w:history="1">
            <w:r w:rsidR="00735D54" w:rsidRPr="008401EC">
              <w:rPr>
                <w:rStyle w:val="Hyperlink"/>
                <w:noProof/>
              </w:rPr>
              <w:t>Editing / Deleting an Existing Profile</w:t>
            </w:r>
            <w:r w:rsidR="00735D54">
              <w:rPr>
                <w:noProof/>
                <w:webHidden/>
              </w:rPr>
              <w:tab/>
            </w:r>
            <w:r w:rsidR="00735D54">
              <w:rPr>
                <w:noProof/>
                <w:webHidden/>
              </w:rPr>
              <w:fldChar w:fldCharType="begin"/>
            </w:r>
            <w:r w:rsidR="00735D54">
              <w:rPr>
                <w:noProof/>
                <w:webHidden/>
              </w:rPr>
              <w:instrText xml:space="preserve"> PAGEREF _Toc443494279 \h </w:instrText>
            </w:r>
            <w:r w:rsidR="00735D54">
              <w:rPr>
                <w:noProof/>
                <w:webHidden/>
              </w:rPr>
            </w:r>
            <w:r w:rsidR="00735D54">
              <w:rPr>
                <w:noProof/>
                <w:webHidden/>
              </w:rPr>
              <w:fldChar w:fldCharType="separate"/>
            </w:r>
            <w:r w:rsidR="00735D54">
              <w:rPr>
                <w:noProof/>
                <w:webHidden/>
              </w:rPr>
              <w:t>9</w:t>
            </w:r>
            <w:r w:rsidR="00735D54">
              <w:rPr>
                <w:noProof/>
                <w:webHidden/>
              </w:rPr>
              <w:fldChar w:fldCharType="end"/>
            </w:r>
          </w:hyperlink>
        </w:p>
        <w:p w14:paraId="4B8615A9" w14:textId="77777777" w:rsidR="00735D54" w:rsidRDefault="00BE663F">
          <w:pPr>
            <w:pStyle w:val="TOC2"/>
            <w:tabs>
              <w:tab w:val="right" w:leader="dot" w:pos="9350"/>
            </w:tabs>
            <w:rPr>
              <w:rFonts w:eastAsiaTheme="minorEastAsia"/>
              <w:noProof/>
            </w:rPr>
          </w:pPr>
          <w:hyperlink w:anchor="_Toc443494280" w:history="1">
            <w:r w:rsidR="00735D54" w:rsidRPr="008401EC">
              <w:rPr>
                <w:rStyle w:val="Hyperlink"/>
                <w:noProof/>
              </w:rPr>
              <w:t>Resume Jobs</w:t>
            </w:r>
            <w:r w:rsidR="00735D54">
              <w:rPr>
                <w:noProof/>
                <w:webHidden/>
              </w:rPr>
              <w:tab/>
            </w:r>
            <w:r w:rsidR="00735D54">
              <w:rPr>
                <w:noProof/>
                <w:webHidden/>
              </w:rPr>
              <w:fldChar w:fldCharType="begin"/>
            </w:r>
            <w:r w:rsidR="00735D54">
              <w:rPr>
                <w:noProof/>
                <w:webHidden/>
              </w:rPr>
              <w:instrText xml:space="preserve"> PAGEREF _Toc443494280 \h </w:instrText>
            </w:r>
            <w:r w:rsidR="00735D54">
              <w:rPr>
                <w:noProof/>
                <w:webHidden/>
              </w:rPr>
            </w:r>
            <w:r w:rsidR="00735D54">
              <w:rPr>
                <w:noProof/>
                <w:webHidden/>
              </w:rPr>
              <w:fldChar w:fldCharType="separate"/>
            </w:r>
            <w:r w:rsidR="00735D54">
              <w:rPr>
                <w:noProof/>
                <w:webHidden/>
              </w:rPr>
              <w:t>10</w:t>
            </w:r>
            <w:r w:rsidR="00735D54">
              <w:rPr>
                <w:noProof/>
                <w:webHidden/>
              </w:rPr>
              <w:fldChar w:fldCharType="end"/>
            </w:r>
          </w:hyperlink>
        </w:p>
        <w:p w14:paraId="71F9C96F" w14:textId="77777777" w:rsidR="00735D54" w:rsidRDefault="00BE663F">
          <w:pPr>
            <w:pStyle w:val="TOC2"/>
            <w:tabs>
              <w:tab w:val="right" w:leader="dot" w:pos="9350"/>
            </w:tabs>
            <w:rPr>
              <w:rFonts w:eastAsiaTheme="minorEastAsia"/>
              <w:noProof/>
            </w:rPr>
          </w:pPr>
          <w:hyperlink w:anchor="_Toc443494281" w:history="1">
            <w:r w:rsidR="00735D54" w:rsidRPr="008401EC">
              <w:rPr>
                <w:rStyle w:val="Hyperlink"/>
                <w:noProof/>
              </w:rPr>
              <w:t>OptimizeRasters</w:t>
            </w:r>
            <w:r w:rsidR="00735D54">
              <w:rPr>
                <w:noProof/>
                <w:webHidden/>
              </w:rPr>
              <w:tab/>
            </w:r>
            <w:r w:rsidR="00735D54">
              <w:rPr>
                <w:noProof/>
                <w:webHidden/>
              </w:rPr>
              <w:fldChar w:fldCharType="begin"/>
            </w:r>
            <w:r w:rsidR="00735D54">
              <w:rPr>
                <w:noProof/>
                <w:webHidden/>
              </w:rPr>
              <w:instrText xml:space="preserve"> PAGEREF _Toc443494281 \h </w:instrText>
            </w:r>
            <w:r w:rsidR="00735D54">
              <w:rPr>
                <w:noProof/>
                <w:webHidden/>
              </w:rPr>
            </w:r>
            <w:r w:rsidR="00735D54">
              <w:rPr>
                <w:noProof/>
                <w:webHidden/>
              </w:rPr>
              <w:fldChar w:fldCharType="separate"/>
            </w:r>
            <w:r w:rsidR="00735D54">
              <w:rPr>
                <w:noProof/>
                <w:webHidden/>
              </w:rPr>
              <w:t>10</w:t>
            </w:r>
            <w:r w:rsidR="00735D54">
              <w:rPr>
                <w:noProof/>
                <w:webHidden/>
              </w:rPr>
              <w:fldChar w:fldCharType="end"/>
            </w:r>
          </w:hyperlink>
        </w:p>
        <w:p w14:paraId="16B1ADC0" w14:textId="77777777" w:rsidR="00735D54" w:rsidRDefault="00BE663F">
          <w:pPr>
            <w:pStyle w:val="TOC1"/>
            <w:tabs>
              <w:tab w:val="right" w:leader="dot" w:pos="9350"/>
            </w:tabs>
            <w:rPr>
              <w:rFonts w:eastAsiaTheme="minorEastAsia"/>
              <w:noProof/>
            </w:rPr>
          </w:pPr>
          <w:hyperlink w:anchor="_Toc443494282" w:history="1">
            <w:r w:rsidR="00735D54" w:rsidRPr="008401EC">
              <w:rPr>
                <w:rStyle w:val="Hyperlink"/>
                <w:noProof/>
              </w:rPr>
              <w:t>Using OptimizeRasters (Command Line)</w:t>
            </w:r>
            <w:r w:rsidR="00735D54">
              <w:rPr>
                <w:noProof/>
                <w:webHidden/>
              </w:rPr>
              <w:tab/>
            </w:r>
            <w:r w:rsidR="00735D54">
              <w:rPr>
                <w:noProof/>
                <w:webHidden/>
              </w:rPr>
              <w:fldChar w:fldCharType="begin"/>
            </w:r>
            <w:r w:rsidR="00735D54">
              <w:rPr>
                <w:noProof/>
                <w:webHidden/>
              </w:rPr>
              <w:instrText xml:space="preserve"> PAGEREF _Toc443494282 \h </w:instrText>
            </w:r>
            <w:r w:rsidR="00735D54">
              <w:rPr>
                <w:noProof/>
                <w:webHidden/>
              </w:rPr>
            </w:r>
            <w:r w:rsidR="00735D54">
              <w:rPr>
                <w:noProof/>
                <w:webHidden/>
              </w:rPr>
              <w:fldChar w:fldCharType="separate"/>
            </w:r>
            <w:r w:rsidR="00735D54">
              <w:rPr>
                <w:noProof/>
                <w:webHidden/>
              </w:rPr>
              <w:t>13</w:t>
            </w:r>
            <w:r w:rsidR="00735D54">
              <w:rPr>
                <w:noProof/>
                <w:webHidden/>
              </w:rPr>
              <w:fldChar w:fldCharType="end"/>
            </w:r>
          </w:hyperlink>
        </w:p>
        <w:p w14:paraId="39634D22" w14:textId="77777777" w:rsidR="00735D54" w:rsidRDefault="00BE663F">
          <w:pPr>
            <w:pStyle w:val="TOC2"/>
            <w:tabs>
              <w:tab w:val="right" w:leader="dot" w:pos="9350"/>
            </w:tabs>
            <w:rPr>
              <w:rFonts w:eastAsiaTheme="minorEastAsia"/>
              <w:noProof/>
            </w:rPr>
          </w:pPr>
          <w:hyperlink w:anchor="_Toc443494283" w:history="1">
            <w:r w:rsidR="00735D54" w:rsidRPr="008401EC">
              <w:rPr>
                <w:rStyle w:val="Hyperlink"/>
                <w:noProof/>
              </w:rPr>
              <w:t>Resume interrupted workflows</w:t>
            </w:r>
            <w:r w:rsidR="00735D54">
              <w:rPr>
                <w:noProof/>
                <w:webHidden/>
              </w:rPr>
              <w:tab/>
            </w:r>
            <w:r w:rsidR="00735D54">
              <w:rPr>
                <w:noProof/>
                <w:webHidden/>
              </w:rPr>
              <w:fldChar w:fldCharType="begin"/>
            </w:r>
            <w:r w:rsidR="00735D54">
              <w:rPr>
                <w:noProof/>
                <w:webHidden/>
              </w:rPr>
              <w:instrText xml:space="preserve"> PAGEREF _Toc443494283 \h </w:instrText>
            </w:r>
            <w:r w:rsidR="00735D54">
              <w:rPr>
                <w:noProof/>
                <w:webHidden/>
              </w:rPr>
            </w:r>
            <w:r w:rsidR="00735D54">
              <w:rPr>
                <w:noProof/>
                <w:webHidden/>
              </w:rPr>
              <w:fldChar w:fldCharType="separate"/>
            </w:r>
            <w:r w:rsidR="00735D54">
              <w:rPr>
                <w:noProof/>
                <w:webHidden/>
              </w:rPr>
              <w:t>15</w:t>
            </w:r>
            <w:r w:rsidR="00735D54">
              <w:rPr>
                <w:noProof/>
                <w:webHidden/>
              </w:rPr>
              <w:fldChar w:fldCharType="end"/>
            </w:r>
          </w:hyperlink>
        </w:p>
        <w:p w14:paraId="3192D58A" w14:textId="77777777" w:rsidR="00735D54" w:rsidRDefault="00BE663F">
          <w:pPr>
            <w:pStyle w:val="TOC1"/>
            <w:tabs>
              <w:tab w:val="right" w:leader="dot" w:pos="9350"/>
            </w:tabs>
            <w:rPr>
              <w:rFonts w:eastAsiaTheme="minorEastAsia"/>
              <w:noProof/>
            </w:rPr>
          </w:pPr>
          <w:hyperlink w:anchor="_Toc443494284" w:history="1">
            <w:r w:rsidR="00735D54" w:rsidRPr="008401EC">
              <w:rPr>
                <w:rStyle w:val="Hyperlink"/>
                <w:noProof/>
              </w:rPr>
              <w:t>Working with S3</w:t>
            </w:r>
            <w:r w:rsidR="00735D54">
              <w:rPr>
                <w:noProof/>
                <w:webHidden/>
              </w:rPr>
              <w:tab/>
            </w:r>
            <w:r w:rsidR="00735D54">
              <w:rPr>
                <w:noProof/>
                <w:webHidden/>
              </w:rPr>
              <w:fldChar w:fldCharType="begin"/>
            </w:r>
            <w:r w:rsidR="00735D54">
              <w:rPr>
                <w:noProof/>
                <w:webHidden/>
              </w:rPr>
              <w:instrText xml:space="preserve"> PAGEREF _Toc443494284 \h </w:instrText>
            </w:r>
            <w:r w:rsidR="00735D54">
              <w:rPr>
                <w:noProof/>
                <w:webHidden/>
              </w:rPr>
            </w:r>
            <w:r w:rsidR="00735D54">
              <w:rPr>
                <w:noProof/>
                <w:webHidden/>
              </w:rPr>
              <w:fldChar w:fldCharType="separate"/>
            </w:r>
            <w:r w:rsidR="00735D54">
              <w:rPr>
                <w:noProof/>
                <w:webHidden/>
              </w:rPr>
              <w:t>16</w:t>
            </w:r>
            <w:r w:rsidR="00735D54">
              <w:rPr>
                <w:noProof/>
                <w:webHidden/>
              </w:rPr>
              <w:fldChar w:fldCharType="end"/>
            </w:r>
          </w:hyperlink>
        </w:p>
        <w:p w14:paraId="6916CDD8" w14:textId="77777777" w:rsidR="00735D54" w:rsidRDefault="00BE663F">
          <w:pPr>
            <w:pStyle w:val="TOC2"/>
            <w:tabs>
              <w:tab w:val="right" w:leader="dot" w:pos="9350"/>
            </w:tabs>
            <w:rPr>
              <w:rFonts w:eastAsiaTheme="minorEastAsia"/>
              <w:noProof/>
            </w:rPr>
          </w:pPr>
          <w:hyperlink w:anchor="_Toc443494285" w:history="1">
            <w:r w:rsidR="00735D54" w:rsidRPr="008401EC">
              <w:rPr>
                <w:rStyle w:val="Hyperlink"/>
                <w:noProof/>
              </w:rPr>
              <w:t>AWS standards to manage S3 credentials</w:t>
            </w:r>
            <w:r w:rsidR="00735D54">
              <w:rPr>
                <w:noProof/>
                <w:webHidden/>
              </w:rPr>
              <w:tab/>
            </w:r>
            <w:r w:rsidR="00735D54">
              <w:rPr>
                <w:noProof/>
                <w:webHidden/>
              </w:rPr>
              <w:fldChar w:fldCharType="begin"/>
            </w:r>
            <w:r w:rsidR="00735D54">
              <w:rPr>
                <w:noProof/>
                <w:webHidden/>
              </w:rPr>
              <w:instrText xml:space="preserve"> PAGEREF _Toc443494285 \h </w:instrText>
            </w:r>
            <w:r w:rsidR="00735D54">
              <w:rPr>
                <w:noProof/>
                <w:webHidden/>
              </w:rPr>
            </w:r>
            <w:r w:rsidR="00735D54">
              <w:rPr>
                <w:noProof/>
                <w:webHidden/>
              </w:rPr>
              <w:fldChar w:fldCharType="separate"/>
            </w:r>
            <w:r w:rsidR="00735D54">
              <w:rPr>
                <w:noProof/>
                <w:webHidden/>
              </w:rPr>
              <w:t>16</w:t>
            </w:r>
            <w:r w:rsidR="00735D54">
              <w:rPr>
                <w:noProof/>
                <w:webHidden/>
              </w:rPr>
              <w:fldChar w:fldCharType="end"/>
            </w:r>
          </w:hyperlink>
        </w:p>
        <w:p w14:paraId="2AE3D8F2" w14:textId="77777777" w:rsidR="00735D54" w:rsidRDefault="00BE663F">
          <w:pPr>
            <w:pStyle w:val="TOC2"/>
            <w:tabs>
              <w:tab w:val="right" w:leader="dot" w:pos="9350"/>
            </w:tabs>
            <w:rPr>
              <w:rFonts w:eastAsiaTheme="minorEastAsia"/>
              <w:noProof/>
            </w:rPr>
          </w:pPr>
          <w:hyperlink w:anchor="_Toc443494286" w:history="1">
            <w:r w:rsidR="00735D54" w:rsidRPr="008401EC">
              <w:rPr>
                <w:rStyle w:val="Hyperlink"/>
                <w:noProof/>
              </w:rPr>
              <w:t>Reading from public AWS buckets</w:t>
            </w:r>
            <w:r w:rsidR="00735D54">
              <w:rPr>
                <w:noProof/>
                <w:webHidden/>
              </w:rPr>
              <w:tab/>
            </w:r>
            <w:r w:rsidR="00735D54">
              <w:rPr>
                <w:noProof/>
                <w:webHidden/>
              </w:rPr>
              <w:fldChar w:fldCharType="begin"/>
            </w:r>
            <w:r w:rsidR="00735D54">
              <w:rPr>
                <w:noProof/>
                <w:webHidden/>
              </w:rPr>
              <w:instrText xml:space="preserve"> PAGEREF _Toc443494286 \h </w:instrText>
            </w:r>
            <w:r w:rsidR="00735D54">
              <w:rPr>
                <w:noProof/>
                <w:webHidden/>
              </w:rPr>
            </w:r>
            <w:r w:rsidR="00735D54">
              <w:rPr>
                <w:noProof/>
                <w:webHidden/>
              </w:rPr>
              <w:fldChar w:fldCharType="separate"/>
            </w:r>
            <w:r w:rsidR="00735D54">
              <w:rPr>
                <w:noProof/>
                <w:webHidden/>
              </w:rPr>
              <w:t>16</w:t>
            </w:r>
            <w:r w:rsidR="00735D54">
              <w:rPr>
                <w:noProof/>
                <w:webHidden/>
              </w:rPr>
              <w:fldChar w:fldCharType="end"/>
            </w:r>
          </w:hyperlink>
        </w:p>
        <w:p w14:paraId="020690F6" w14:textId="77777777" w:rsidR="00735D54" w:rsidRDefault="00BE663F">
          <w:pPr>
            <w:pStyle w:val="TOC2"/>
            <w:tabs>
              <w:tab w:val="right" w:leader="dot" w:pos="9350"/>
            </w:tabs>
            <w:rPr>
              <w:rFonts w:eastAsiaTheme="minorEastAsia"/>
              <w:noProof/>
            </w:rPr>
          </w:pPr>
          <w:hyperlink w:anchor="_Toc443494287" w:history="1">
            <w:r w:rsidR="00735D54" w:rsidRPr="008401EC">
              <w:rPr>
                <w:rStyle w:val="Hyperlink"/>
                <w:noProof/>
              </w:rPr>
              <w:t>Overriding AWS credentials</w:t>
            </w:r>
            <w:r w:rsidR="00735D54">
              <w:rPr>
                <w:noProof/>
                <w:webHidden/>
              </w:rPr>
              <w:tab/>
            </w:r>
            <w:r w:rsidR="00735D54">
              <w:rPr>
                <w:noProof/>
                <w:webHidden/>
              </w:rPr>
              <w:fldChar w:fldCharType="begin"/>
            </w:r>
            <w:r w:rsidR="00735D54">
              <w:rPr>
                <w:noProof/>
                <w:webHidden/>
              </w:rPr>
              <w:instrText xml:space="preserve"> PAGEREF _Toc443494287 \h </w:instrText>
            </w:r>
            <w:r w:rsidR="00735D54">
              <w:rPr>
                <w:noProof/>
                <w:webHidden/>
              </w:rPr>
            </w:r>
            <w:r w:rsidR="00735D54">
              <w:rPr>
                <w:noProof/>
                <w:webHidden/>
              </w:rPr>
              <w:fldChar w:fldCharType="separate"/>
            </w:r>
            <w:r w:rsidR="00735D54">
              <w:rPr>
                <w:noProof/>
                <w:webHidden/>
              </w:rPr>
              <w:t>16</w:t>
            </w:r>
            <w:r w:rsidR="00735D54">
              <w:rPr>
                <w:noProof/>
                <w:webHidden/>
              </w:rPr>
              <w:fldChar w:fldCharType="end"/>
            </w:r>
          </w:hyperlink>
        </w:p>
        <w:p w14:paraId="50F3E710" w14:textId="77777777" w:rsidR="00735D54" w:rsidRDefault="00BE663F">
          <w:pPr>
            <w:pStyle w:val="TOC2"/>
            <w:tabs>
              <w:tab w:val="right" w:leader="dot" w:pos="9350"/>
            </w:tabs>
            <w:rPr>
              <w:rFonts w:eastAsiaTheme="minorEastAsia"/>
              <w:noProof/>
            </w:rPr>
          </w:pPr>
          <w:hyperlink w:anchor="_Toc443494288" w:history="1">
            <w:r w:rsidR="00735D54" w:rsidRPr="008401EC">
              <w:rPr>
                <w:rStyle w:val="Hyperlink"/>
                <w:noProof/>
              </w:rPr>
              <w:t>AWS credentials usage</w:t>
            </w:r>
            <w:r w:rsidR="00735D54">
              <w:rPr>
                <w:noProof/>
                <w:webHidden/>
              </w:rPr>
              <w:tab/>
            </w:r>
            <w:r w:rsidR="00735D54">
              <w:rPr>
                <w:noProof/>
                <w:webHidden/>
              </w:rPr>
              <w:fldChar w:fldCharType="begin"/>
            </w:r>
            <w:r w:rsidR="00735D54">
              <w:rPr>
                <w:noProof/>
                <w:webHidden/>
              </w:rPr>
              <w:instrText xml:space="preserve"> PAGEREF _Toc443494288 \h </w:instrText>
            </w:r>
            <w:r w:rsidR="00735D54">
              <w:rPr>
                <w:noProof/>
                <w:webHidden/>
              </w:rPr>
            </w:r>
            <w:r w:rsidR="00735D54">
              <w:rPr>
                <w:noProof/>
                <w:webHidden/>
              </w:rPr>
              <w:fldChar w:fldCharType="separate"/>
            </w:r>
            <w:r w:rsidR="00735D54">
              <w:rPr>
                <w:noProof/>
                <w:webHidden/>
              </w:rPr>
              <w:t>17</w:t>
            </w:r>
            <w:r w:rsidR="00735D54">
              <w:rPr>
                <w:noProof/>
                <w:webHidden/>
              </w:rPr>
              <w:fldChar w:fldCharType="end"/>
            </w:r>
          </w:hyperlink>
        </w:p>
        <w:p w14:paraId="37F42569" w14:textId="77777777" w:rsidR="00735D54" w:rsidRDefault="00BE663F">
          <w:pPr>
            <w:pStyle w:val="TOC2"/>
            <w:tabs>
              <w:tab w:val="right" w:leader="dot" w:pos="9350"/>
            </w:tabs>
            <w:rPr>
              <w:rFonts w:eastAsiaTheme="minorEastAsia"/>
              <w:noProof/>
            </w:rPr>
          </w:pPr>
          <w:hyperlink w:anchor="_Toc443494289" w:history="1">
            <w:r w:rsidR="00735D54" w:rsidRPr="008401EC">
              <w:rPr>
                <w:rStyle w:val="Hyperlink"/>
                <w:noProof/>
              </w:rPr>
              <w:t>Setting parameters to Read and Write from S3</w:t>
            </w:r>
            <w:r w:rsidR="00735D54">
              <w:rPr>
                <w:noProof/>
                <w:webHidden/>
              </w:rPr>
              <w:tab/>
            </w:r>
            <w:r w:rsidR="00735D54">
              <w:rPr>
                <w:noProof/>
                <w:webHidden/>
              </w:rPr>
              <w:fldChar w:fldCharType="begin"/>
            </w:r>
            <w:r w:rsidR="00735D54">
              <w:rPr>
                <w:noProof/>
                <w:webHidden/>
              </w:rPr>
              <w:instrText xml:space="preserve"> PAGEREF _Toc443494289 \h </w:instrText>
            </w:r>
            <w:r w:rsidR="00735D54">
              <w:rPr>
                <w:noProof/>
                <w:webHidden/>
              </w:rPr>
            </w:r>
            <w:r w:rsidR="00735D54">
              <w:rPr>
                <w:noProof/>
                <w:webHidden/>
              </w:rPr>
              <w:fldChar w:fldCharType="separate"/>
            </w:r>
            <w:r w:rsidR="00735D54">
              <w:rPr>
                <w:noProof/>
                <w:webHidden/>
              </w:rPr>
              <w:t>17</w:t>
            </w:r>
            <w:r w:rsidR="00735D54">
              <w:rPr>
                <w:noProof/>
                <w:webHidden/>
              </w:rPr>
              <w:fldChar w:fldCharType="end"/>
            </w:r>
          </w:hyperlink>
        </w:p>
        <w:p w14:paraId="2C4BFA66" w14:textId="77777777" w:rsidR="00735D54" w:rsidRDefault="00BE663F">
          <w:pPr>
            <w:pStyle w:val="TOC2"/>
            <w:tabs>
              <w:tab w:val="right" w:leader="dot" w:pos="9350"/>
            </w:tabs>
            <w:rPr>
              <w:rFonts w:eastAsiaTheme="minorEastAsia"/>
              <w:noProof/>
            </w:rPr>
          </w:pPr>
          <w:hyperlink w:anchor="_Toc443494290" w:history="1">
            <w:r w:rsidR="00735D54" w:rsidRPr="008401EC">
              <w:rPr>
                <w:rStyle w:val="Hyperlink"/>
                <w:noProof/>
              </w:rPr>
              <w:t>Caution on Case Sensitivity</w:t>
            </w:r>
            <w:r w:rsidR="00735D54">
              <w:rPr>
                <w:noProof/>
                <w:webHidden/>
              </w:rPr>
              <w:tab/>
            </w:r>
            <w:r w:rsidR="00735D54">
              <w:rPr>
                <w:noProof/>
                <w:webHidden/>
              </w:rPr>
              <w:fldChar w:fldCharType="begin"/>
            </w:r>
            <w:r w:rsidR="00735D54">
              <w:rPr>
                <w:noProof/>
                <w:webHidden/>
              </w:rPr>
              <w:instrText xml:space="preserve"> PAGEREF _Toc443494290 \h </w:instrText>
            </w:r>
            <w:r w:rsidR="00735D54">
              <w:rPr>
                <w:noProof/>
                <w:webHidden/>
              </w:rPr>
            </w:r>
            <w:r w:rsidR="00735D54">
              <w:rPr>
                <w:noProof/>
                <w:webHidden/>
              </w:rPr>
              <w:fldChar w:fldCharType="separate"/>
            </w:r>
            <w:r w:rsidR="00735D54">
              <w:rPr>
                <w:noProof/>
                <w:webHidden/>
              </w:rPr>
              <w:t>18</w:t>
            </w:r>
            <w:r w:rsidR="00735D54">
              <w:rPr>
                <w:noProof/>
                <w:webHidden/>
              </w:rPr>
              <w:fldChar w:fldCharType="end"/>
            </w:r>
          </w:hyperlink>
        </w:p>
        <w:p w14:paraId="79D1D8F1" w14:textId="77777777" w:rsidR="00735D54" w:rsidRDefault="00BE663F">
          <w:pPr>
            <w:pStyle w:val="TOC2"/>
            <w:tabs>
              <w:tab w:val="right" w:leader="dot" w:pos="9350"/>
            </w:tabs>
            <w:rPr>
              <w:rFonts w:eastAsiaTheme="minorEastAsia"/>
              <w:noProof/>
            </w:rPr>
          </w:pPr>
          <w:hyperlink w:anchor="_Toc443494291" w:history="1">
            <w:r w:rsidR="00735D54" w:rsidRPr="008401EC">
              <w:rPr>
                <w:rStyle w:val="Hyperlink"/>
                <w:noProof/>
              </w:rPr>
              <w:t>Setting Access Control on S3</w:t>
            </w:r>
            <w:r w:rsidR="00735D54">
              <w:rPr>
                <w:noProof/>
                <w:webHidden/>
              </w:rPr>
              <w:tab/>
            </w:r>
            <w:r w:rsidR="00735D54">
              <w:rPr>
                <w:noProof/>
                <w:webHidden/>
              </w:rPr>
              <w:fldChar w:fldCharType="begin"/>
            </w:r>
            <w:r w:rsidR="00735D54">
              <w:rPr>
                <w:noProof/>
                <w:webHidden/>
              </w:rPr>
              <w:instrText xml:space="preserve"> PAGEREF _Toc443494291 \h </w:instrText>
            </w:r>
            <w:r w:rsidR="00735D54">
              <w:rPr>
                <w:noProof/>
                <w:webHidden/>
              </w:rPr>
            </w:r>
            <w:r w:rsidR="00735D54">
              <w:rPr>
                <w:noProof/>
                <w:webHidden/>
              </w:rPr>
              <w:fldChar w:fldCharType="separate"/>
            </w:r>
            <w:r w:rsidR="00735D54">
              <w:rPr>
                <w:noProof/>
                <w:webHidden/>
              </w:rPr>
              <w:t>18</w:t>
            </w:r>
            <w:r w:rsidR="00735D54">
              <w:rPr>
                <w:noProof/>
                <w:webHidden/>
              </w:rPr>
              <w:fldChar w:fldCharType="end"/>
            </w:r>
          </w:hyperlink>
        </w:p>
        <w:p w14:paraId="027C971B" w14:textId="77777777" w:rsidR="00735D54" w:rsidRDefault="00BE663F">
          <w:pPr>
            <w:pStyle w:val="TOC1"/>
            <w:tabs>
              <w:tab w:val="right" w:leader="dot" w:pos="9350"/>
            </w:tabs>
            <w:rPr>
              <w:rFonts w:eastAsiaTheme="minorEastAsia"/>
              <w:noProof/>
            </w:rPr>
          </w:pPr>
          <w:hyperlink w:anchor="_Toc443494292" w:history="1">
            <w:r w:rsidR="00735D54" w:rsidRPr="008401EC">
              <w:rPr>
                <w:rStyle w:val="Hyperlink"/>
                <w:noProof/>
              </w:rPr>
              <w:t>Working with Azure</w:t>
            </w:r>
            <w:r w:rsidR="00735D54">
              <w:rPr>
                <w:noProof/>
                <w:webHidden/>
              </w:rPr>
              <w:tab/>
            </w:r>
            <w:r w:rsidR="00735D54">
              <w:rPr>
                <w:noProof/>
                <w:webHidden/>
              </w:rPr>
              <w:fldChar w:fldCharType="begin"/>
            </w:r>
            <w:r w:rsidR="00735D54">
              <w:rPr>
                <w:noProof/>
                <w:webHidden/>
              </w:rPr>
              <w:instrText xml:space="preserve"> PAGEREF _Toc443494292 \h </w:instrText>
            </w:r>
            <w:r w:rsidR="00735D54">
              <w:rPr>
                <w:noProof/>
                <w:webHidden/>
              </w:rPr>
            </w:r>
            <w:r w:rsidR="00735D54">
              <w:rPr>
                <w:noProof/>
                <w:webHidden/>
              </w:rPr>
              <w:fldChar w:fldCharType="separate"/>
            </w:r>
            <w:r w:rsidR="00735D54">
              <w:rPr>
                <w:noProof/>
                <w:webHidden/>
              </w:rPr>
              <w:t>18</w:t>
            </w:r>
            <w:r w:rsidR="00735D54">
              <w:rPr>
                <w:noProof/>
                <w:webHidden/>
              </w:rPr>
              <w:fldChar w:fldCharType="end"/>
            </w:r>
          </w:hyperlink>
        </w:p>
        <w:p w14:paraId="00BD9C89" w14:textId="77777777" w:rsidR="00735D54" w:rsidRDefault="00BE663F">
          <w:pPr>
            <w:pStyle w:val="TOC2"/>
            <w:tabs>
              <w:tab w:val="right" w:leader="dot" w:pos="9350"/>
            </w:tabs>
            <w:rPr>
              <w:rFonts w:eastAsiaTheme="minorEastAsia"/>
              <w:noProof/>
            </w:rPr>
          </w:pPr>
          <w:hyperlink w:anchor="_Toc443494293" w:history="1">
            <w:r w:rsidR="00735D54" w:rsidRPr="008401EC">
              <w:rPr>
                <w:rStyle w:val="Hyperlink"/>
                <w:noProof/>
              </w:rPr>
              <w:t>Azure command line usage</w:t>
            </w:r>
            <w:r w:rsidR="00735D54">
              <w:rPr>
                <w:noProof/>
                <w:webHidden/>
              </w:rPr>
              <w:tab/>
            </w:r>
            <w:r w:rsidR="00735D54">
              <w:rPr>
                <w:noProof/>
                <w:webHidden/>
              </w:rPr>
              <w:fldChar w:fldCharType="begin"/>
            </w:r>
            <w:r w:rsidR="00735D54">
              <w:rPr>
                <w:noProof/>
                <w:webHidden/>
              </w:rPr>
              <w:instrText xml:space="preserve"> PAGEREF _Toc443494293 \h </w:instrText>
            </w:r>
            <w:r w:rsidR="00735D54">
              <w:rPr>
                <w:noProof/>
                <w:webHidden/>
              </w:rPr>
            </w:r>
            <w:r w:rsidR="00735D54">
              <w:rPr>
                <w:noProof/>
                <w:webHidden/>
              </w:rPr>
              <w:fldChar w:fldCharType="separate"/>
            </w:r>
            <w:r w:rsidR="00735D54">
              <w:rPr>
                <w:noProof/>
                <w:webHidden/>
              </w:rPr>
              <w:t>19</w:t>
            </w:r>
            <w:r w:rsidR="00735D54">
              <w:rPr>
                <w:noProof/>
                <w:webHidden/>
              </w:rPr>
              <w:fldChar w:fldCharType="end"/>
            </w:r>
          </w:hyperlink>
        </w:p>
        <w:p w14:paraId="052AF051" w14:textId="77777777" w:rsidR="00735D54" w:rsidRDefault="00BE663F">
          <w:pPr>
            <w:pStyle w:val="TOC2"/>
            <w:tabs>
              <w:tab w:val="right" w:leader="dot" w:pos="9350"/>
            </w:tabs>
            <w:rPr>
              <w:rFonts w:eastAsiaTheme="minorEastAsia"/>
              <w:noProof/>
            </w:rPr>
          </w:pPr>
          <w:hyperlink w:anchor="_Toc443494294" w:history="1">
            <w:r w:rsidR="00735D54" w:rsidRPr="008401EC">
              <w:rPr>
                <w:rStyle w:val="Hyperlink"/>
                <w:noProof/>
              </w:rPr>
              <w:t>Internal Info</w:t>
            </w:r>
            <w:r w:rsidR="00735D54">
              <w:rPr>
                <w:noProof/>
                <w:webHidden/>
              </w:rPr>
              <w:tab/>
            </w:r>
            <w:r w:rsidR="00735D54">
              <w:rPr>
                <w:noProof/>
                <w:webHidden/>
              </w:rPr>
              <w:fldChar w:fldCharType="begin"/>
            </w:r>
            <w:r w:rsidR="00735D54">
              <w:rPr>
                <w:noProof/>
                <w:webHidden/>
              </w:rPr>
              <w:instrText xml:space="preserve"> PAGEREF _Toc443494294 \h </w:instrText>
            </w:r>
            <w:r w:rsidR="00735D54">
              <w:rPr>
                <w:noProof/>
                <w:webHidden/>
              </w:rPr>
            </w:r>
            <w:r w:rsidR="00735D54">
              <w:rPr>
                <w:noProof/>
                <w:webHidden/>
              </w:rPr>
              <w:fldChar w:fldCharType="separate"/>
            </w:r>
            <w:r w:rsidR="00735D54">
              <w:rPr>
                <w:noProof/>
                <w:webHidden/>
              </w:rPr>
              <w:t>19</w:t>
            </w:r>
            <w:r w:rsidR="00735D54">
              <w:rPr>
                <w:noProof/>
                <w:webHidden/>
              </w:rPr>
              <w:fldChar w:fldCharType="end"/>
            </w:r>
          </w:hyperlink>
        </w:p>
        <w:p w14:paraId="5B5214E8" w14:textId="77777777" w:rsidR="00735D54" w:rsidRDefault="00BE663F">
          <w:pPr>
            <w:pStyle w:val="TOC1"/>
            <w:tabs>
              <w:tab w:val="right" w:leader="dot" w:pos="9350"/>
            </w:tabs>
            <w:rPr>
              <w:rFonts w:eastAsiaTheme="minorEastAsia"/>
              <w:noProof/>
            </w:rPr>
          </w:pPr>
          <w:hyperlink w:anchor="_Toc443494295" w:history="1">
            <w:r w:rsidR="00735D54" w:rsidRPr="008401EC">
              <w:rPr>
                <w:rStyle w:val="Hyperlink"/>
                <w:noProof/>
              </w:rPr>
              <w:t>Working with Cloned MRF from S3</w:t>
            </w:r>
            <w:r w:rsidR="00735D54">
              <w:rPr>
                <w:noProof/>
                <w:webHidden/>
              </w:rPr>
              <w:tab/>
            </w:r>
            <w:r w:rsidR="00735D54">
              <w:rPr>
                <w:noProof/>
                <w:webHidden/>
              </w:rPr>
              <w:fldChar w:fldCharType="begin"/>
            </w:r>
            <w:r w:rsidR="00735D54">
              <w:rPr>
                <w:noProof/>
                <w:webHidden/>
              </w:rPr>
              <w:instrText xml:space="preserve"> PAGEREF _Toc443494295 \h </w:instrText>
            </w:r>
            <w:r w:rsidR="00735D54">
              <w:rPr>
                <w:noProof/>
                <w:webHidden/>
              </w:rPr>
            </w:r>
            <w:r w:rsidR="00735D54">
              <w:rPr>
                <w:noProof/>
                <w:webHidden/>
              </w:rPr>
              <w:fldChar w:fldCharType="separate"/>
            </w:r>
            <w:r w:rsidR="00735D54">
              <w:rPr>
                <w:noProof/>
                <w:webHidden/>
              </w:rPr>
              <w:t>20</w:t>
            </w:r>
            <w:r w:rsidR="00735D54">
              <w:rPr>
                <w:noProof/>
                <w:webHidden/>
              </w:rPr>
              <w:fldChar w:fldCharType="end"/>
            </w:r>
          </w:hyperlink>
        </w:p>
        <w:p w14:paraId="76F8EBEA" w14:textId="77777777" w:rsidR="00735D54" w:rsidRDefault="00BE663F">
          <w:pPr>
            <w:pStyle w:val="TOC1"/>
            <w:tabs>
              <w:tab w:val="right" w:leader="dot" w:pos="9350"/>
            </w:tabs>
            <w:rPr>
              <w:rFonts w:eastAsiaTheme="minorEastAsia"/>
              <w:noProof/>
            </w:rPr>
          </w:pPr>
          <w:hyperlink w:anchor="_Toc443494296" w:history="1">
            <w:r w:rsidR="00735D54" w:rsidRPr="008401EC">
              <w:rPr>
                <w:rStyle w:val="Hyperlink"/>
                <w:noProof/>
              </w:rPr>
              <w:t>Using Caching MRF with rasters stored in S3</w:t>
            </w:r>
            <w:r w:rsidR="00735D54">
              <w:rPr>
                <w:noProof/>
                <w:webHidden/>
              </w:rPr>
              <w:tab/>
            </w:r>
            <w:r w:rsidR="00735D54">
              <w:rPr>
                <w:noProof/>
                <w:webHidden/>
              </w:rPr>
              <w:fldChar w:fldCharType="begin"/>
            </w:r>
            <w:r w:rsidR="00735D54">
              <w:rPr>
                <w:noProof/>
                <w:webHidden/>
              </w:rPr>
              <w:instrText xml:space="preserve"> PAGEREF _Toc443494296 \h </w:instrText>
            </w:r>
            <w:r w:rsidR="00735D54">
              <w:rPr>
                <w:noProof/>
                <w:webHidden/>
              </w:rPr>
            </w:r>
            <w:r w:rsidR="00735D54">
              <w:rPr>
                <w:noProof/>
                <w:webHidden/>
              </w:rPr>
              <w:fldChar w:fldCharType="separate"/>
            </w:r>
            <w:r w:rsidR="00735D54">
              <w:rPr>
                <w:noProof/>
                <w:webHidden/>
              </w:rPr>
              <w:t>20</w:t>
            </w:r>
            <w:r w:rsidR="00735D54">
              <w:rPr>
                <w:noProof/>
                <w:webHidden/>
              </w:rPr>
              <w:fldChar w:fldCharType="end"/>
            </w:r>
          </w:hyperlink>
        </w:p>
        <w:p w14:paraId="467F680B" w14:textId="77777777" w:rsidR="00735D54" w:rsidRDefault="00BE663F">
          <w:pPr>
            <w:pStyle w:val="TOC1"/>
            <w:tabs>
              <w:tab w:val="right" w:leader="dot" w:pos="9350"/>
            </w:tabs>
            <w:rPr>
              <w:rFonts w:eastAsiaTheme="minorEastAsia"/>
              <w:noProof/>
            </w:rPr>
          </w:pPr>
          <w:hyperlink w:anchor="_Toc443494297" w:history="1">
            <w:r w:rsidR="00735D54" w:rsidRPr="008401EC">
              <w:rPr>
                <w:rStyle w:val="Hyperlink"/>
                <w:noProof/>
              </w:rPr>
              <w:t>Using Landsat 8 data provided by Amazon to create caching MRF files</w:t>
            </w:r>
            <w:r w:rsidR="00735D54">
              <w:rPr>
                <w:noProof/>
                <w:webHidden/>
              </w:rPr>
              <w:tab/>
            </w:r>
            <w:r w:rsidR="00735D54">
              <w:rPr>
                <w:noProof/>
                <w:webHidden/>
              </w:rPr>
              <w:fldChar w:fldCharType="begin"/>
            </w:r>
            <w:r w:rsidR="00735D54">
              <w:rPr>
                <w:noProof/>
                <w:webHidden/>
              </w:rPr>
              <w:instrText xml:space="preserve"> PAGEREF _Toc443494297 \h </w:instrText>
            </w:r>
            <w:r w:rsidR="00735D54">
              <w:rPr>
                <w:noProof/>
                <w:webHidden/>
              </w:rPr>
            </w:r>
            <w:r w:rsidR="00735D54">
              <w:rPr>
                <w:noProof/>
                <w:webHidden/>
              </w:rPr>
              <w:fldChar w:fldCharType="separate"/>
            </w:r>
            <w:r w:rsidR="00735D54">
              <w:rPr>
                <w:noProof/>
                <w:webHidden/>
              </w:rPr>
              <w:t>20</w:t>
            </w:r>
            <w:r w:rsidR="00735D54">
              <w:rPr>
                <w:noProof/>
                <w:webHidden/>
              </w:rPr>
              <w:fldChar w:fldCharType="end"/>
            </w:r>
          </w:hyperlink>
        </w:p>
        <w:p w14:paraId="20C7478A" w14:textId="77777777" w:rsidR="00735D54" w:rsidRDefault="00BE663F">
          <w:pPr>
            <w:pStyle w:val="TOC1"/>
            <w:tabs>
              <w:tab w:val="right" w:leader="dot" w:pos="9350"/>
            </w:tabs>
            <w:rPr>
              <w:rFonts w:eastAsiaTheme="minorEastAsia"/>
              <w:noProof/>
            </w:rPr>
          </w:pPr>
          <w:hyperlink w:anchor="_Toc443494298" w:history="1">
            <w:r w:rsidR="00735D54" w:rsidRPr="008401EC">
              <w:rPr>
                <w:rStyle w:val="Hyperlink"/>
                <w:noProof/>
              </w:rPr>
              <w:t>Creating CachingMRF files from raster’s stored on a network attached storage</w:t>
            </w:r>
            <w:r w:rsidR="00735D54">
              <w:rPr>
                <w:noProof/>
                <w:webHidden/>
              </w:rPr>
              <w:tab/>
            </w:r>
            <w:r w:rsidR="00735D54">
              <w:rPr>
                <w:noProof/>
                <w:webHidden/>
              </w:rPr>
              <w:fldChar w:fldCharType="begin"/>
            </w:r>
            <w:r w:rsidR="00735D54">
              <w:rPr>
                <w:noProof/>
                <w:webHidden/>
              </w:rPr>
              <w:instrText xml:space="preserve"> PAGEREF _Toc443494298 \h </w:instrText>
            </w:r>
            <w:r w:rsidR="00735D54">
              <w:rPr>
                <w:noProof/>
                <w:webHidden/>
              </w:rPr>
            </w:r>
            <w:r w:rsidR="00735D54">
              <w:rPr>
                <w:noProof/>
                <w:webHidden/>
              </w:rPr>
              <w:fldChar w:fldCharType="separate"/>
            </w:r>
            <w:r w:rsidR="00735D54">
              <w:rPr>
                <w:noProof/>
                <w:webHidden/>
              </w:rPr>
              <w:t>21</w:t>
            </w:r>
            <w:r w:rsidR="00735D54">
              <w:rPr>
                <w:noProof/>
                <w:webHidden/>
              </w:rPr>
              <w:fldChar w:fldCharType="end"/>
            </w:r>
          </w:hyperlink>
        </w:p>
        <w:p w14:paraId="18102EEF" w14:textId="77777777" w:rsidR="00735D54" w:rsidRDefault="00BE663F">
          <w:pPr>
            <w:pStyle w:val="TOC1"/>
            <w:tabs>
              <w:tab w:val="right" w:leader="dot" w:pos="9350"/>
            </w:tabs>
            <w:rPr>
              <w:rFonts w:eastAsiaTheme="minorEastAsia"/>
              <w:noProof/>
            </w:rPr>
          </w:pPr>
          <w:hyperlink w:anchor="_Toc443494299" w:history="1">
            <w:r w:rsidR="00735D54" w:rsidRPr="008401EC">
              <w:rPr>
                <w:rStyle w:val="Hyperlink"/>
                <w:noProof/>
              </w:rPr>
              <w:t>Using Split MRF with raster’s stored on a network attached storage</w:t>
            </w:r>
            <w:r w:rsidR="00735D54">
              <w:rPr>
                <w:noProof/>
                <w:webHidden/>
              </w:rPr>
              <w:tab/>
            </w:r>
            <w:r w:rsidR="00735D54">
              <w:rPr>
                <w:noProof/>
                <w:webHidden/>
              </w:rPr>
              <w:fldChar w:fldCharType="begin"/>
            </w:r>
            <w:r w:rsidR="00735D54">
              <w:rPr>
                <w:noProof/>
                <w:webHidden/>
              </w:rPr>
              <w:instrText xml:space="preserve"> PAGEREF _Toc443494299 \h </w:instrText>
            </w:r>
            <w:r w:rsidR="00735D54">
              <w:rPr>
                <w:noProof/>
                <w:webHidden/>
              </w:rPr>
            </w:r>
            <w:r w:rsidR="00735D54">
              <w:rPr>
                <w:noProof/>
                <w:webHidden/>
              </w:rPr>
              <w:fldChar w:fldCharType="separate"/>
            </w:r>
            <w:r w:rsidR="00735D54">
              <w:rPr>
                <w:noProof/>
                <w:webHidden/>
              </w:rPr>
              <w:t>21</w:t>
            </w:r>
            <w:r w:rsidR="00735D54">
              <w:rPr>
                <w:noProof/>
                <w:webHidden/>
              </w:rPr>
              <w:fldChar w:fldCharType="end"/>
            </w:r>
          </w:hyperlink>
        </w:p>
        <w:p w14:paraId="3FE54A56" w14:textId="77777777" w:rsidR="00735D54" w:rsidRDefault="00BE663F">
          <w:pPr>
            <w:pStyle w:val="TOC1"/>
            <w:tabs>
              <w:tab w:val="right" w:leader="dot" w:pos="9350"/>
            </w:tabs>
            <w:rPr>
              <w:rFonts w:eastAsiaTheme="minorEastAsia"/>
              <w:noProof/>
            </w:rPr>
          </w:pPr>
          <w:hyperlink w:anchor="_Toc443494300" w:history="1">
            <w:r w:rsidR="00735D54" w:rsidRPr="008401EC">
              <w:rPr>
                <w:rStyle w:val="Hyperlink"/>
                <w:noProof/>
              </w:rPr>
              <w:t>Cache Management</w:t>
            </w:r>
            <w:r w:rsidR="00735D54">
              <w:rPr>
                <w:noProof/>
                <w:webHidden/>
              </w:rPr>
              <w:tab/>
            </w:r>
            <w:r w:rsidR="00735D54">
              <w:rPr>
                <w:noProof/>
                <w:webHidden/>
              </w:rPr>
              <w:fldChar w:fldCharType="begin"/>
            </w:r>
            <w:r w:rsidR="00735D54">
              <w:rPr>
                <w:noProof/>
                <w:webHidden/>
              </w:rPr>
              <w:instrText xml:space="preserve"> PAGEREF _Toc443494300 \h </w:instrText>
            </w:r>
            <w:r w:rsidR="00735D54">
              <w:rPr>
                <w:noProof/>
                <w:webHidden/>
              </w:rPr>
            </w:r>
            <w:r w:rsidR="00735D54">
              <w:rPr>
                <w:noProof/>
                <w:webHidden/>
              </w:rPr>
              <w:fldChar w:fldCharType="separate"/>
            </w:r>
            <w:r w:rsidR="00735D54">
              <w:rPr>
                <w:noProof/>
                <w:webHidden/>
              </w:rPr>
              <w:t>21</w:t>
            </w:r>
            <w:r w:rsidR="00735D54">
              <w:rPr>
                <w:noProof/>
                <w:webHidden/>
              </w:rPr>
              <w:fldChar w:fldCharType="end"/>
            </w:r>
          </w:hyperlink>
        </w:p>
        <w:p w14:paraId="5A6191F8" w14:textId="77777777" w:rsidR="00735D54" w:rsidRDefault="00BE663F">
          <w:pPr>
            <w:pStyle w:val="TOC2"/>
            <w:tabs>
              <w:tab w:val="right" w:leader="dot" w:pos="9350"/>
            </w:tabs>
            <w:rPr>
              <w:rFonts w:eastAsiaTheme="minorEastAsia"/>
              <w:noProof/>
            </w:rPr>
          </w:pPr>
          <w:hyperlink w:anchor="_Toc443494301" w:history="1">
            <w:r w:rsidR="00735D54" w:rsidRPr="008401EC">
              <w:rPr>
                <w:rStyle w:val="Hyperlink"/>
                <w:noProof/>
              </w:rPr>
              <w:t>CleanMRF</w:t>
            </w:r>
            <w:r w:rsidR="00735D54">
              <w:rPr>
                <w:noProof/>
                <w:webHidden/>
              </w:rPr>
              <w:tab/>
            </w:r>
            <w:r w:rsidR="00735D54">
              <w:rPr>
                <w:noProof/>
                <w:webHidden/>
              </w:rPr>
              <w:fldChar w:fldCharType="begin"/>
            </w:r>
            <w:r w:rsidR="00735D54">
              <w:rPr>
                <w:noProof/>
                <w:webHidden/>
              </w:rPr>
              <w:instrText xml:space="preserve"> PAGEREF _Toc443494301 \h </w:instrText>
            </w:r>
            <w:r w:rsidR="00735D54">
              <w:rPr>
                <w:noProof/>
                <w:webHidden/>
              </w:rPr>
            </w:r>
            <w:r w:rsidR="00735D54">
              <w:rPr>
                <w:noProof/>
                <w:webHidden/>
              </w:rPr>
              <w:fldChar w:fldCharType="separate"/>
            </w:r>
            <w:r w:rsidR="00735D54">
              <w:rPr>
                <w:noProof/>
                <w:webHidden/>
              </w:rPr>
              <w:t>22</w:t>
            </w:r>
            <w:r w:rsidR="00735D54">
              <w:rPr>
                <w:noProof/>
                <w:webHidden/>
              </w:rPr>
              <w:fldChar w:fldCharType="end"/>
            </w:r>
          </w:hyperlink>
        </w:p>
        <w:p w14:paraId="6C29B0EE" w14:textId="77777777" w:rsidR="00735D54" w:rsidRDefault="00BE663F">
          <w:pPr>
            <w:pStyle w:val="TOC1"/>
            <w:tabs>
              <w:tab w:val="right" w:leader="dot" w:pos="9350"/>
            </w:tabs>
            <w:rPr>
              <w:rFonts w:eastAsiaTheme="minorEastAsia"/>
              <w:noProof/>
            </w:rPr>
          </w:pPr>
          <w:hyperlink w:anchor="_Toc443494302" w:history="1">
            <w:r w:rsidR="00735D54" w:rsidRPr="008401EC">
              <w:rPr>
                <w:rStyle w:val="Hyperlink"/>
                <w:noProof/>
              </w:rPr>
              <w:t>Special Considerations of ArcGIS Server</w:t>
            </w:r>
            <w:r w:rsidR="00735D54">
              <w:rPr>
                <w:noProof/>
                <w:webHidden/>
              </w:rPr>
              <w:tab/>
            </w:r>
            <w:r w:rsidR="00735D54">
              <w:rPr>
                <w:noProof/>
                <w:webHidden/>
              </w:rPr>
              <w:fldChar w:fldCharType="begin"/>
            </w:r>
            <w:r w:rsidR="00735D54">
              <w:rPr>
                <w:noProof/>
                <w:webHidden/>
              </w:rPr>
              <w:instrText xml:space="preserve"> PAGEREF _Toc443494302 \h </w:instrText>
            </w:r>
            <w:r w:rsidR="00735D54">
              <w:rPr>
                <w:noProof/>
                <w:webHidden/>
              </w:rPr>
            </w:r>
            <w:r w:rsidR="00735D54">
              <w:rPr>
                <w:noProof/>
                <w:webHidden/>
              </w:rPr>
              <w:fldChar w:fldCharType="separate"/>
            </w:r>
            <w:r w:rsidR="00735D54">
              <w:rPr>
                <w:noProof/>
                <w:webHidden/>
              </w:rPr>
              <w:t>22</w:t>
            </w:r>
            <w:r w:rsidR="00735D54">
              <w:rPr>
                <w:noProof/>
                <w:webHidden/>
              </w:rPr>
              <w:fldChar w:fldCharType="end"/>
            </w:r>
          </w:hyperlink>
        </w:p>
        <w:p w14:paraId="20C5C595" w14:textId="77777777" w:rsidR="00C065D5" w:rsidRDefault="00C065D5">
          <w:r>
            <w:rPr>
              <w:b/>
              <w:bCs/>
              <w:noProof/>
            </w:rPr>
            <w:fldChar w:fldCharType="end"/>
          </w:r>
        </w:p>
      </w:sdtContent>
    </w:sdt>
    <w:p w14:paraId="5E39B287" w14:textId="77777777" w:rsidR="007477C0" w:rsidRDefault="007477C0" w:rsidP="006C212D">
      <w:pPr>
        <w:spacing w:after="0"/>
        <w:jc w:val="both"/>
        <w:rPr>
          <w:b/>
          <w:i/>
        </w:rPr>
      </w:pPr>
    </w:p>
    <w:p w14:paraId="6682D73B" w14:textId="77777777" w:rsidR="00090E8F" w:rsidRPr="006422FD" w:rsidRDefault="00090E8F" w:rsidP="007477C0">
      <w:pPr>
        <w:pStyle w:val="Heading1"/>
        <w:rPr>
          <w:u w:val="single"/>
        </w:rPr>
      </w:pPr>
      <w:bookmarkStart w:id="3" w:name="_Toc443494266"/>
      <w:r w:rsidRPr="006422FD">
        <w:rPr>
          <w:u w:val="single"/>
        </w:rPr>
        <w:t>Introduction</w:t>
      </w:r>
      <w:bookmarkEnd w:id="3"/>
    </w:p>
    <w:p w14:paraId="4487EBBE" w14:textId="04C4C55F" w:rsidR="00017CCA" w:rsidRDefault="006F3D8D" w:rsidP="00C80B29">
      <w:pPr>
        <w:jc w:val="both"/>
      </w:pPr>
      <w:proofErr w:type="spellStart"/>
      <w:r>
        <w:t>OptimizeR</w:t>
      </w:r>
      <w:r w:rsidR="00C80B29">
        <w:t>aster</w:t>
      </w:r>
      <w:r>
        <w:t>s</w:t>
      </w:r>
      <w:proofErr w:type="spellEnd"/>
      <w:r w:rsidR="00C80B29">
        <w:t xml:space="preserve"> is a </w:t>
      </w:r>
      <w:del w:id="4" w:author="Peter Becker" w:date="2016-02-17T18:05:00Z">
        <w:r w:rsidR="00C80B29" w:rsidDel="007D303A">
          <w:delText xml:space="preserve">command line </w:delText>
        </w:r>
      </w:del>
      <w:r w:rsidR="00C80B29">
        <w:t>tool that converts ra</w:t>
      </w:r>
      <w:r>
        <w:t>ster from one format to anothe</w:t>
      </w:r>
      <w:r w:rsidR="00757517">
        <w:t xml:space="preserve">r, and can also be used to </w:t>
      </w:r>
      <w:r w:rsidR="00A96650">
        <w:t xml:space="preserve">copy </w:t>
      </w:r>
      <w:r w:rsidR="00757517">
        <w:t>rasters and other data to and from cloud storage</w:t>
      </w:r>
      <w:r>
        <w:t xml:space="preserve">. </w:t>
      </w:r>
      <w:r w:rsidR="00757517">
        <w:t>During data conversion the</w:t>
      </w:r>
      <w:r w:rsidR="00C80B29">
        <w:t xml:space="preserve"> output format</w:t>
      </w:r>
      <w:r w:rsidR="00757517">
        <w:t xml:space="preserve"> </w:t>
      </w:r>
      <w:r w:rsidR="00017CCA">
        <w:t>is optimized so as to improve</w:t>
      </w:r>
      <w:r w:rsidR="00C80B29">
        <w:t xml:space="preserve"> </w:t>
      </w:r>
      <w:r w:rsidR="00757517">
        <w:t xml:space="preserve">read </w:t>
      </w:r>
      <w:r w:rsidR="00C80B29">
        <w:t xml:space="preserve">performance. </w:t>
      </w:r>
      <w:r w:rsidR="00757517">
        <w:t xml:space="preserve">This is primarily achieved </w:t>
      </w:r>
      <w:r>
        <w:t>by ensuring that the data is interna</w:t>
      </w:r>
      <w:r w:rsidR="00757517">
        <w:t>lly tiled and includes appropriate pyramids</w:t>
      </w:r>
      <w:r>
        <w:t>.</w:t>
      </w:r>
      <w:r w:rsidR="00661D56">
        <w:t xml:space="preserve"> O</w:t>
      </w:r>
      <w:r w:rsidR="00C80B29">
        <w:t>ption</w:t>
      </w:r>
      <w:r w:rsidR="00661D56">
        <w:t>s are also included to</w:t>
      </w:r>
      <w:r w:rsidR="00C80B29">
        <w:t xml:space="preserve"> compress the imagery</w:t>
      </w:r>
      <w:r w:rsidR="00661D56">
        <w:t>,</w:t>
      </w:r>
      <w:r w:rsidR="00C80B29">
        <w:t xml:space="preserve"> so </w:t>
      </w:r>
      <w:r>
        <w:t xml:space="preserve">as </w:t>
      </w:r>
      <w:r w:rsidR="00661D56">
        <w:t xml:space="preserve">to </w:t>
      </w:r>
      <w:r w:rsidR="00C80B29">
        <w:t>save storage space.</w:t>
      </w:r>
    </w:p>
    <w:p w14:paraId="2D6BB4C9" w14:textId="77777777" w:rsidR="00017CCA" w:rsidRDefault="00017CCA" w:rsidP="00017CCA">
      <w:pPr>
        <w:jc w:val="both"/>
      </w:pPr>
      <w:r>
        <w:t>OptimizeRasters supports two output format</w:t>
      </w:r>
      <w:r w:rsidR="00782C77">
        <w:t>s</w:t>
      </w:r>
      <w:r>
        <w:t>:  TIF and MRF. TIF is a very popular format that can contain pixels in different layouts. TIF files can be optimized for access if the pixels</w:t>
      </w:r>
      <w:r w:rsidR="003930B7">
        <w:t xml:space="preserve"> are</w:t>
      </w:r>
      <w:r>
        <w:t xml:space="preserve"> internally broken into tiles. Many TIF files are not tiled. For example</w:t>
      </w:r>
      <w:r w:rsidR="00782C77">
        <w:t xml:space="preserve"> the standard products Digital</w:t>
      </w:r>
      <w:r>
        <w:t xml:space="preserve">Globe and USGS are not tiled, so it is often advantageous to run OptimizeRasters to copy the data from one set of directories to another </w:t>
      </w:r>
      <w:r w:rsidR="00782C77">
        <w:t xml:space="preserve">while tiling the imagery to </w:t>
      </w:r>
      <w:r>
        <w:t xml:space="preserve">enable faster access.  MRF </w:t>
      </w:r>
      <w:r w:rsidR="00782C77">
        <w:t xml:space="preserve">(Meta Raster Format) </w:t>
      </w:r>
      <w:r>
        <w:t xml:space="preserve">is a format for the storage of rasters </w:t>
      </w:r>
      <w:r w:rsidR="00782C77">
        <w:t xml:space="preserve">that was originally </w:t>
      </w:r>
      <w:r w:rsidR="00A96650">
        <w:t>developed</w:t>
      </w:r>
      <w:r w:rsidR="00782C77">
        <w:t xml:space="preserve"> </w:t>
      </w:r>
      <w:r w:rsidR="00A96650">
        <w:t xml:space="preserve">at </w:t>
      </w:r>
      <w:r w:rsidR="00782C77">
        <w:t xml:space="preserve">NASA. </w:t>
      </w:r>
      <w:r>
        <w:t xml:space="preserve"> </w:t>
      </w:r>
      <w:r w:rsidR="00782C77">
        <w:t xml:space="preserve">Its simple structure based on tiles </w:t>
      </w:r>
      <w:r>
        <w:t>is optimized for access. MRF also includes additional compression options not supported in TIF. In many cases it is advantageous to optimize rasters by converting them to MRF.</w:t>
      </w:r>
    </w:p>
    <w:p w14:paraId="180357EB" w14:textId="0004FCD2" w:rsidR="00C80B29" w:rsidRDefault="00A96650" w:rsidP="00C80B29">
      <w:pPr>
        <w:jc w:val="both"/>
      </w:pPr>
      <w:del w:id="5" w:author="Peter Becker" w:date="2016-02-17T18:05:00Z">
        <w:r w:rsidDel="007D303A">
          <w:lastRenderedPageBreak/>
          <w:delText xml:space="preserve">The </w:delText>
        </w:r>
      </w:del>
      <w:ins w:id="6" w:author="Peter Becker" w:date="2016-02-17T18:05:00Z">
        <w:r w:rsidR="007D303A">
          <w:t>One</w:t>
        </w:r>
        <w:r w:rsidR="007D303A">
          <w:t xml:space="preserve"> </w:t>
        </w:r>
      </w:ins>
      <w:r>
        <w:t>primary use</w:t>
      </w:r>
      <w:r w:rsidR="00FC7224">
        <w:t xml:space="preserve"> of </w:t>
      </w:r>
      <w:r w:rsidR="00757517">
        <w:t>OptimizeRasters</w:t>
      </w:r>
      <w:r w:rsidR="00FC7224">
        <w:t xml:space="preserve"> is to copy rasters into cloud storage such as Amazon </w:t>
      </w:r>
      <w:proofErr w:type="gramStart"/>
      <w:r w:rsidR="00FC7224">
        <w:t xml:space="preserve">S3 </w:t>
      </w:r>
      <w:ins w:id="7" w:author="Peter Becker" w:date="2016-02-17T18:05:00Z">
        <w:r w:rsidR="007D303A">
          <w:t xml:space="preserve"> or</w:t>
        </w:r>
        <w:proofErr w:type="gramEnd"/>
        <w:r w:rsidR="007D303A">
          <w:t xml:space="preserve"> </w:t>
        </w:r>
        <w:proofErr w:type="spellStart"/>
        <w:r w:rsidR="007D303A">
          <w:t>Axure</w:t>
        </w:r>
        <w:proofErr w:type="spellEnd"/>
        <w:r w:rsidR="007D303A">
          <w:t xml:space="preserve"> Blob Storage </w:t>
        </w:r>
      </w:ins>
      <w:r w:rsidR="00FC7224">
        <w:t xml:space="preserve">so as to provide lower cost storage, yet provide </w:t>
      </w:r>
      <w:r w:rsidR="00F71845">
        <w:t>performan</w:t>
      </w:r>
      <w:r w:rsidR="00500B63">
        <w:t>t</w:t>
      </w:r>
      <w:r>
        <w:t xml:space="preserve">, </w:t>
      </w:r>
      <w:r w:rsidR="00FC7224">
        <w:t>scalable and elastic data access.</w:t>
      </w:r>
      <w:r w:rsidR="00417EC3">
        <w:t xml:space="preserve"> </w:t>
      </w:r>
      <w:r>
        <w:t xml:space="preserve"> </w:t>
      </w:r>
      <w:r w:rsidR="006F3D8D">
        <w:t>OptimizeRasters</w:t>
      </w:r>
      <w:r w:rsidR="00417EC3">
        <w:t xml:space="preserve"> includes special functionality </w:t>
      </w:r>
      <w:r w:rsidR="006F3D8D">
        <w:t xml:space="preserve">to work </w:t>
      </w:r>
      <w:r w:rsidR="00417EC3">
        <w:t xml:space="preserve">with imagery </w:t>
      </w:r>
      <w:r>
        <w:t xml:space="preserve">already </w:t>
      </w:r>
      <w:r w:rsidR="00417EC3">
        <w:t xml:space="preserve">stored in </w:t>
      </w:r>
      <w:del w:id="8" w:author="Peter Becker" w:date="2016-02-17T18:05:00Z">
        <w:r w:rsidR="00417EC3" w:rsidDel="007D303A">
          <w:delText>Amazon S3</w:delText>
        </w:r>
        <w:r w:rsidR="00C80B29" w:rsidDel="007D303A">
          <w:delText xml:space="preserve"> bucket</w:delText>
        </w:r>
        <w:r w:rsidR="006F3D8D" w:rsidDel="007D303A">
          <w:delText>s</w:delText>
        </w:r>
      </w:del>
      <w:ins w:id="9" w:author="Peter Becker" w:date="2016-02-17T18:05:00Z">
        <w:r w:rsidR="007D303A">
          <w:t>cloud storage</w:t>
        </w:r>
      </w:ins>
      <w:r w:rsidR="00417EC3">
        <w:t>. It also has the capability to</w:t>
      </w:r>
      <w:r w:rsidR="00C80B29">
        <w:t xml:space="preserve"> write the intermediate data on </w:t>
      </w:r>
      <w:r>
        <w:t xml:space="preserve">local </w:t>
      </w:r>
      <w:r w:rsidR="00C80B29">
        <w:t xml:space="preserve">fast disk during the conversion process if the input is from a slower </w:t>
      </w:r>
      <w:del w:id="10" w:author="Peter Becker" w:date="2016-02-17T18:06:00Z">
        <w:r w:rsidR="00C80B29" w:rsidDel="007D303A">
          <w:delText>disk</w:delText>
        </w:r>
        <w:r w:rsidR="00417EC3" w:rsidDel="007D303A">
          <w:delText xml:space="preserve"> or S3</w:delText>
        </w:r>
      </w:del>
      <w:ins w:id="11" w:author="Peter Becker" w:date="2016-02-17T18:06:00Z">
        <w:r w:rsidR="007D303A">
          <w:t>storage</w:t>
        </w:r>
      </w:ins>
      <w:r w:rsidR="00C80B29">
        <w:t>.</w:t>
      </w:r>
    </w:p>
    <w:p w14:paraId="53507E21" w14:textId="77777777" w:rsidR="00017CCA" w:rsidRDefault="00017CCA" w:rsidP="00C80B29">
      <w:pPr>
        <w:jc w:val="both"/>
      </w:pPr>
      <w:r>
        <w:t xml:space="preserve">There are many parameters that can be configured based on </w:t>
      </w:r>
      <w:r w:rsidR="00782C77">
        <w:t>format and input and output location of the files</w:t>
      </w:r>
      <w:r>
        <w:t>. These configuration parameters are defined in configuration files so as to simplify the repeated calling of the command on different datasets.</w:t>
      </w:r>
    </w:p>
    <w:p w14:paraId="520394D3" w14:textId="13E69516" w:rsidR="0079380E" w:rsidRDefault="0079380E" w:rsidP="00C80B29">
      <w:pPr>
        <w:jc w:val="both"/>
      </w:pPr>
      <w:r>
        <w:t xml:space="preserve">So as to speed up the conversion and uploading of files parallel processing using multiple threads and processes is used by OptimizeRasters. </w:t>
      </w:r>
      <w:r w:rsidR="00A96650">
        <w:t xml:space="preserve"> </w:t>
      </w:r>
      <w:r>
        <w:t xml:space="preserve">During conversion and upload various checks are performed to help ensure that all files are correctly transferred. </w:t>
      </w:r>
      <w:r w:rsidR="00A96650">
        <w:t xml:space="preserve"> </w:t>
      </w:r>
      <w:r>
        <w:t>Optimize Rasters also includes extensive logging to provide a record of the conversion and upload.</w:t>
      </w:r>
      <w:ins w:id="12" w:author="Peter Becker" w:date="2016-02-17T18:06:00Z">
        <w:r w:rsidR="007D303A">
          <w:t xml:space="preserve"> If there are unresolvable errors then a log of these files is maintained to enable </w:t>
        </w:r>
      </w:ins>
      <w:ins w:id="13" w:author="Peter Becker" w:date="2016-02-17T18:07:00Z">
        <w:r w:rsidR="007D303A">
          <w:t>simpler investigation to the issues and for the program</w:t>
        </w:r>
      </w:ins>
      <w:ins w:id="14" w:author="Peter Becker" w:date="2016-02-17T18:06:00Z">
        <w:r w:rsidR="007D303A">
          <w:t xml:space="preserve"> to resume the conversion at a later time.</w:t>
        </w:r>
      </w:ins>
    </w:p>
    <w:p w14:paraId="6E713E83" w14:textId="77777777" w:rsidR="00B92EFF" w:rsidRDefault="008610E3" w:rsidP="00C80B29">
      <w:pPr>
        <w:jc w:val="both"/>
      </w:pPr>
      <w:r>
        <w:t xml:space="preserve">OptimizeRasters is implemented as </w:t>
      </w:r>
      <w:r w:rsidR="00417EC3">
        <w:t xml:space="preserve">open source </w:t>
      </w:r>
      <w:r>
        <w:t xml:space="preserve">Python code accessing the GDAL_translate and GDALaddo tools. </w:t>
      </w:r>
      <w:r w:rsidR="00A96650">
        <w:t xml:space="preserve"> </w:t>
      </w:r>
      <w:r w:rsidR="00757517">
        <w:t xml:space="preserve">By utilizing GDAL OptimizeRasters </w:t>
      </w:r>
      <w:r w:rsidR="00E1125C">
        <w:t xml:space="preserve">can read as input a large number of </w:t>
      </w:r>
      <w:r w:rsidR="00317C81">
        <w:t xml:space="preserve">file </w:t>
      </w:r>
      <w:r w:rsidR="00E1125C">
        <w:t xml:space="preserve">formats. </w:t>
      </w:r>
      <w:r w:rsidR="00A96650">
        <w:t xml:space="preserve"> </w:t>
      </w:r>
      <w:r w:rsidR="00E1125C">
        <w:t xml:space="preserve">If the output format does not support the associated </w:t>
      </w:r>
      <w:r w:rsidR="00757517">
        <w:t xml:space="preserve">metadata </w:t>
      </w:r>
      <w:r w:rsidR="00E1125C">
        <w:t xml:space="preserve">then it is written to an </w:t>
      </w:r>
      <w:r w:rsidR="00757517">
        <w:t>.AUX.XML files along with the resulting output files</w:t>
      </w:r>
      <w:r w:rsidR="00E1125C">
        <w:t>.</w:t>
      </w:r>
    </w:p>
    <w:p w14:paraId="09781BF5" w14:textId="77777777" w:rsidR="00B92EFF" w:rsidRPr="003B585A" w:rsidRDefault="00B92EFF" w:rsidP="00C065D5">
      <w:pPr>
        <w:pStyle w:val="Heading1"/>
      </w:pPr>
      <w:bookmarkStart w:id="15" w:name="_Toc443494267"/>
      <w:r w:rsidRPr="003B585A">
        <w:t>Overview of MRF (MetaRasterFormat)</w:t>
      </w:r>
      <w:bookmarkEnd w:id="15"/>
    </w:p>
    <w:p w14:paraId="5FD53CED" w14:textId="77777777" w:rsidR="00317C81" w:rsidRDefault="00B210D9" w:rsidP="00317C81">
      <w:pPr>
        <w:jc w:val="both"/>
      </w:pPr>
      <w:r>
        <w:t>MRF exists as a format and a data access driver</w:t>
      </w:r>
      <w:r w:rsidR="00661D56">
        <w:t xml:space="preserve"> in ArcGIS</w:t>
      </w:r>
      <w:r>
        <w:t xml:space="preserve">. </w:t>
      </w:r>
      <w:r w:rsidR="00317C81">
        <w:t xml:space="preserve"> The MRF format is a </w:t>
      </w:r>
      <w:r w:rsidR="00E11715">
        <w:t xml:space="preserve">raster </w:t>
      </w:r>
      <w:r>
        <w:t xml:space="preserve">format </w:t>
      </w:r>
      <w:r w:rsidR="00E11715">
        <w:t xml:space="preserve">optimized for </w:t>
      </w:r>
      <w:r w:rsidR="00317C81">
        <w:t>access</w:t>
      </w:r>
      <w:r w:rsidR="00E11715">
        <w:t xml:space="preserve">, </w:t>
      </w:r>
      <w:r w:rsidR="00317C81">
        <w:t>which typically breaks a raster</w:t>
      </w:r>
      <w:r>
        <w:t xml:space="preserve"> into 3 files</w:t>
      </w:r>
      <w:r w:rsidR="00E11715">
        <w:t>:</w:t>
      </w:r>
    </w:p>
    <w:p w14:paraId="128F2F69" w14:textId="77777777" w:rsidR="00317C81" w:rsidRDefault="00B210D9" w:rsidP="00317C81">
      <w:pPr>
        <w:pStyle w:val="ListParagraph"/>
        <w:numPr>
          <w:ilvl w:val="0"/>
          <w:numId w:val="7"/>
        </w:numPr>
        <w:jc w:val="both"/>
      </w:pPr>
      <w:r>
        <w:t xml:space="preserve">A </w:t>
      </w:r>
      <w:r w:rsidRPr="00052F79">
        <w:t>small XML file</w:t>
      </w:r>
      <w:r>
        <w:t xml:space="preserve"> that contains </w:t>
      </w:r>
      <w:r w:rsidRPr="00052F79">
        <w:t>metadata</w:t>
      </w:r>
      <w:r>
        <w:t xml:space="preserve"> and properties of the raster</w:t>
      </w:r>
      <w:r w:rsidR="00FF1CC5">
        <w:t xml:space="preserve"> including references to the </w:t>
      </w:r>
      <w:r w:rsidR="00317C81">
        <w:t xml:space="preserve">other MRF </w:t>
      </w:r>
      <w:r w:rsidR="00FF1CC5">
        <w:t>files</w:t>
      </w:r>
      <w:r>
        <w:t xml:space="preserve">. </w:t>
      </w:r>
      <w:r w:rsidR="00317C81">
        <w:t xml:space="preserve"> This file represents the MRF.</w:t>
      </w:r>
    </w:p>
    <w:p w14:paraId="1A1A846C" w14:textId="77777777" w:rsidR="00317C81" w:rsidRDefault="00B210D9" w:rsidP="00317C81">
      <w:pPr>
        <w:pStyle w:val="ListParagraph"/>
        <w:numPr>
          <w:ilvl w:val="0"/>
          <w:numId w:val="7"/>
        </w:numPr>
        <w:jc w:val="both"/>
      </w:pPr>
      <w:r>
        <w:t xml:space="preserve">A </w:t>
      </w:r>
      <w:r w:rsidRPr="00052F79">
        <w:t>data file</w:t>
      </w:r>
      <w:r>
        <w:t xml:space="preserve"> consisting of the </w:t>
      </w:r>
      <w:r w:rsidR="00317C81" w:rsidRPr="00052F79">
        <w:t xml:space="preserve">pixel </w:t>
      </w:r>
      <w:r w:rsidRPr="00052F79">
        <w:t>data</w:t>
      </w:r>
      <w:r w:rsidR="00E11715">
        <w:t xml:space="preserve"> and any </w:t>
      </w:r>
      <w:r w:rsidR="00E11715" w:rsidRPr="00052F79">
        <w:t>pyramid</w:t>
      </w:r>
      <w:r>
        <w:t xml:space="preserve"> stored as tiles. </w:t>
      </w:r>
    </w:p>
    <w:p w14:paraId="0656DC55" w14:textId="12DF3C44" w:rsidR="00317C81" w:rsidRDefault="00317C81" w:rsidP="00317C81">
      <w:pPr>
        <w:pStyle w:val="ListParagraph"/>
        <w:numPr>
          <w:ilvl w:val="0"/>
          <w:numId w:val="7"/>
        </w:numPr>
        <w:jc w:val="both"/>
      </w:pPr>
      <w:r>
        <w:t xml:space="preserve">An </w:t>
      </w:r>
      <w:r w:rsidR="00B210D9" w:rsidRPr="00052F79">
        <w:t>index file</w:t>
      </w:r>
      <w:r w:rsidR="00B210D9">
        <w:t xml:space="preserve"> that is used by applications to </w:t>
      </w:r>
      <w:r w:rsidR="00B210D9" w:rsidRPr="00052F79">
        <w:t xml:space="preserve">quickly </w:t>
      </w:r>
      <w:r w:rsidRPr="00052F79">
        <w:t>locate</w:t>
      </w:r>
      <w:r>
        <w:t xml:space="preserve"> within the data file </w:t>
      </w:r>
      <w:r w:rsidR="00B210D9" w:rsidRPr="00052F79">
        <w:t>the required tiles</w:t>
      </w:r>
      <w:r w:rsidR="00B210D9">
        <w:t xml:space="preserve"> </w:t>
      </w:r>
      <w:r w:rsidR="00E11715">
        <w:t xml:space="preserve">needed </w:t>
      </w:r>
      <w:r w:rsidR="00B210D9">
        <w:t>to cover an area of int</w:t>
      </w:r>
      <w:r>
        <w:t>erest at the appropriate scale.</w:t>
      </w:r>
    </w:p>
    <w:p w14:paraId="4D4F6C17" w14:textId="77777777" w:rsidR="00FF1CC5" w:rsidRDefault="00B210D9" w:rsidP="00317C81">
      <w:pPr>
        <w:jc w:val="both"/>
      </w:pPr>
      <w:r>
        <w:t xml:space="preserve">Splitting a raster into these three files provides </w:t>
      </w:r>
      <w:r w:rsidR="00317C81">
        <w:t xml:space="preserve">important </w:t>
      </w:r>
      <w:r>
        <w:t>advantages for cloud b</w:t>
      </w:r>
      <w:r w:rsidR="00FF1CC5">
        <w:t>ased access.</w:t>
      </w:r>
    </w:p>
    <w:p w14:paraId="7AF28592" w14:textId="6B467284" w:rsidR="00FF1CC5" w:rsidRDefault="00B210D9" w:rsidP="00C80B29">
      <w:pPr>
        <w:jc w:val="both"/>
      </w:pPr>
      <w:r>
        <w:t>The MRF raster driver</w:t>
      </w:r>
      <w:r w:rsidR="00B02740">
        <w:t xml:space="preserve"> for GDAL i</w:t>
      </w:r>
      <w:r>
        <w:t xml:space="preserve">n ArcGIS enables fast reading of the MRF formatted </w:t>
      </w:r>
      <w:r w:rsidR="00E11715">
        <w:t>rasters</w:t>
      </w:r>
      <w:r w:rsidR="00417EC3">
        <w:t xml:space="preserve">, but also enables </w:t>
      </w:r>
      <w:r w:rsidR="00317C81">
        <w:t xml:space="preserve">MRF to act as a </w:t>
      </w:r>
      <w:r w:rsidR="00417EC3">
        <w:t xml:space="preserve">caching </w:t>
      </w:r>
      <w:r w:rsidR="00317C81">
        <w:t xml:space="preserve">proxy </w:t>
      </w:r>
      <w:r w:rsidR="00417EC3">
        <w:t xml:space="preserve">of other </w:t>
      </w:r>
      <w:r w:rsidR="00317C81">
        <w:t xml:space="preserve">raster file </w:t>
      </w:r>
      <w:r w:rsidR="00417EC3">
        <w:t>formats</w:t>
      </w:r>
      <w:r w:rsidR="00317C81">
        <w:t>.  This allows MRF to</w:t>
      </w:r>
      <w:r w:rsidR="00417EC3">
        <w:t xml:space="preserve"> speed up data access from </w:t>
      </w:r>
      <w:r w:rsidR="00317C81">
        <w:t xml:space="preserve">the cloud or from </w:t>
      </w:r>
      <w:r w:rsidR="00417EC3">
        <w:t>slower</w:t>
      </w:r>
      <w:r w:rsidR="00317C81">
        <w:t xml:space="preserve"> storage</w:t>
      </w:r>
      <w:r w:rsidR="00FF1CC5">
        <w:t>.</w:t>
      </w:r>
      <w:r w:rsidR="00417EC3">
        <w:t xml:space="preserve"> </w:t>
      </w:r>
      <w:r w:rsidR="00317C81">
        <w:t xml:space="preserve"> </w:t>
      </w:r>
      <w:ins w:id="16" w:author="Peter Becker" w:date="2016-02-17T18:07:00Z">
        <w:r w:rsidR="007D303A">
          <w:t xml:space="preserve">MRF is directly supported in ArcGIS 10.4. MRF is supported in </w:t>
        </w:r>
      </w:ins>
      <w:del w:id="17" w:author="Peter Becker" w:date="2016-02-17T18:08:00Z">
        <w:r w:rsidR="00417EC3" w:rsidDel="007D303A">
          <w:delText xml:space="preserve">Currently </w:delText>
        </w:r>
        <w:r w:rsidR="00317C81" w:rsidDel="007D303A">
          <w:delText xml:space="preserve">using </w:delText>
        </w:r>
        <w:r w:rsidR="00417EC3" w:rsidDel="007D303A">
          <w:delText xml:space="preserve">MRF in </w:delText>
        </w:r>
      </w:del>
      <w:r w:rsidR="00417EC3">
        <w:t xml:space="preserve">ArcGIS </w:t>
      </w:r>
      <w:r w:rsidR="00317C81">
        <w:t>10.3</w:t>
      </w:r>
      <w:ins w:id="18" w:author="Peter Becker" w:date="2016-02-17T18:08:00Z">
        <w:r w:rsidR="007D303A">
          <w:t>.1 cumulative pat</w:t>
        </w:r>
      </w:ins>
      <w:ins w:id="19" w:author="Peter Becker" w:date="2016-02-17T18:09:00Z">
        <w:r w:rsidR="007D303A">
          <w:t>c</w:t>
        </w:r>
      </w:ins>
      <w:ins w:id="20" w:author="Peter Becker" w:date="2016-02-17T18:08:00Z">
        <w:r w:rsidR="007D303A">
          <w:t>h</w:t>
        </w:r>
      </w:ins>
      <w:del w:id="21" w:author="Peter Becker" w:date="2016-02-17T18:09:00Z">
        <w:r w:rsidR="00317C81" w:rsidDel="007D303A">
          <w:delText xml:space="preserve"> </w:delText>
        </w:r>
        <w:r w:rsidR="00417EC3" w:rsidDel="007D303A">
          <w:delText xml:space="preserve">requires </w:delText>
        </w:r>
        <w:r w:rsidR="00317C81" w:rsidDel="007D303A">
          <w:delText xml:space="preserve">a custom GDAL library for </w:delText>
        </w:r>
        <w:r w:rsidR="00417EC3" w:rsidDel="007D303A">
          <w:delText>both ArcGIS for Desktop and Server</w:delText>
        </w:r>
      </w:del>
      <w:r w:rsidR="00417EC3">
        <w:t xml:space="preserve">. </w:t>
      </w:r>
      <w:r w:rsidR="00E11715">
        <w:t xml:space="preserve"> Once the MRF driver is </w:t>
      </w:r>
      <w:r w:rsidR="00317C81">
        <w:t>available</w:t>
      </w:r>
      <w:r w:rsidR="00661D56">
        <w:t>,</w:t>
      </w:r>
      <w:r w:rsidR="00E11715">
        <w:t xml:space="preserve"> ArcGIS sees an MRF file as </w:t>
      </w:r>
      <w:r w:rsidR="00317C81">
        <w:t xml:space="preserve">any </w:t>
      </w:r>
      <w:r w:rsidR="00E11715">
        <w:t>another raster dataset.</w:t>
      </w:r>
    </w:p>
    <w:p w14:paraId="44FB1C5D" w14:textId="77777777" w:rsidR="00FF1CC5" w:rsidRDefault="00661D56" w:rsidP="00C80B29">
      <w:pPr>
        <w:jc w:val="both"/>
      </w:pPr>
      <w:r>
        <w:t xml:space="preserve"> The MRF d</w:t>
      </w:r>
      <w:r w:rsidR="00FF1CC5">
        <w:t xml:space="preserve">river can work </w:t>
      </w:r>
      <w:r w:rsidR="00FC080B">
        <w:t>in 4</w:t>
      </w:r>
      <w:r w:rsidR="00FF1CC5">
        <w:t xml:space="preserve"> modes:</w:t>
      </w:r>
    </w:p>
    <w:p w14:paraId="707BEC08" w14:textId="77777777" w:rsidR="00FC080B" w:rsidRDefault="00EE7183" w:rsidP="00FF1CC5">
      <w:pPr>
        <w:ind w:left="720"/>
        <w:jc w:val="both"/>
      </w:pPr>
      <w:r>
        <w:t>StaticMRF</w:t>
      </w:r>
      <w:r w:rsidR="00FF1CC5">
        <w:t xml:space="preserve"> – In this mode the MRF file acts in a similar way to a standard raster</w:t>
      </w:r>
      <w:r w:rsidR="00E11715">
        <w:t xml:space="preserve"> dataset</w:t>
      </w:r>
      <w:r w:rsidR="00FF1CC5">
        <w:t xml:space="preserve"> </w:t>
      </w:r>
      <w:r w:rsidR="003E0ACF">
        <w:t>e.g.</w:t>
      </w:r>
      <w:r w:rsidR="00FF1CC5">
        <w:t xml:space="preserve"> </w:t>
      </w:r>
      <w:r w:rsidR="00782C77">
        <w:t>geo</w:t>
      </w:r>
      <w:r w:rsidR="00FF1CC5">
        <w:t xml:space="preserve">TIF and the driver reads the tiles as required. </w:t>
      </w:r>
    </w:p>
    <w:p w14:paraId="5D1ADD59" w14:textId="7A801AE3" w:rsidR="00FC080B" w:rsidRDefault="00FC080B" w:rsidP="00FC080B">
      <w:pPr>
        <w:ind w:left="720"/>
        <w:jc w:val="both"/>
      </w:pPr>
      <w:r>
        <w:t>SplitMR</w:t>
      </w:r>
      <w:r w:rsidR="00202E2F">
        <w:t>F</w:t>
      </w:r>
      <w:r>
        <w:t xml:space="preserve"> – </w:t>
      </w:r>
      <w:r w:rsidR="00317C81">
        <w:t xml:space="preserve">Taking </w:t>
      </w:r>
      <w:r>
        <w:t xml:space="preserve">advantage of fact that MRF </w:t>
      </w:r>
      <w:r w:rsidR="00317C81">
        <w:t xml:space="preserve">is stored in </w:t>
      </w:r>
      <w:r>
        <w:t xml:space="preserve">three </w:t>
      </w:r>
      <w:r w:rsidR="00317C81">
        <w:t xml:space="preserve">separate </w:t>
      </w:r>
      <w:r>
        <w:t xml:space="preserve">files, it is possible to store the </w:t>
      </w:r>
      <w:r w:rsidRPr="00052F79">
        <w:t>large data file on slower tiered storage</w:t>
      </w:r>
      <w:r>
        <w:t xml:space="preserve">, while keeping the </w:t>
      </w:r>
      <w:r w:rsidRPr="00052F79">
        <w:t xml:space="preserve">metadata and index files on </w:t>
      </w:r>
      <w:r w:rsidRPr="00052F79">
        <w:lastRenderedPageBreak/>
        <w:t>faster storage</w:t>
      </w:r>
      <w:r>
        <w:t>. This</w:t>
      </w:r>
      <w:r w:rsidR="00F72B5E">
        <w:t xml:space="preserve"> can speed up access by eliminating many</w:t>
      </w:r>
      <w:r>
        <w:t xml:space="preserve"> requests to </w:t>
      </w:r>
      <w:r w:rsidR="00F72B5E">
        <w:t xml:space="preserve">the </w:t>
      </w:r>
      <w:r>
        <w:t>slower storage devices.</w:t>
      </w:r>
    </w:p>
    <w:p w14:paraId="6AAA95A4" w14:textId="19E2A18C" w:rsidR="00FF1CC5" w:rsidRDefault="00FF1CC5" w:rsidP="00FF1CC5">
      <w:pPr>
        <w:ind w:left="720"/>
        <w:jc w:val="both"/>
      </w:pPr>
      <w:r>
        <w:t>ClonedMRF – In this mode the MRF is define</w:t>
      </w:r>
      <w:r w:rsidR="00F81632">
        <w:t>s</w:t>
      </w:r>
      <w:r>
        <w:t xml:space="preserve"> a local cache location for the storage of tiles. When the driver access</w:t>
      </w:r>
      <w:r w:rsidR="00B92EFF">
        <w:t>es</w:t>
      </w:r>
      <w:r>
        <w:t xml:space="preserve"> a tile from the </w:t>
      </w:r>
      <w:r w:rsidR="00F81632">
        <w:t xml:space="preserve">matching </w:t>
      </w:r>
      <w:r>
        <w:t xml:space="preserve">source MRF data file, it </w:t>
      </w:r>
      <w:r w:rsidR="00F81632">
        <w:t xml:space="preserve">stores </w:t>
      </w:r>
      <w:r>
        <w:t xml:space="preserve">a </w:t>
      </w:r>
      <w:r w:rsidRPr="00052F79">
        <w:t xml:space="preserve">copy of the tile on </w:t>
      </w:r>
      <w:r w:rsidR="00F81632" w:rsidRPr="00052F79">
        <w:t xml:space="preserve">the </w:t>
      </w:r>
      <w:r w:rsidRPr="00052F79">
        <w:t>local storage</w:t>
      </w:r>
      <w:r>
        <w:t xml:space="preserve">. </w:t>
      </w:r>
      <w:r w:rsidR="00F81632">
        <w:t xml:space="preserve"> </w:t>
      </w:r>
      <w:r>
        <w:t xml:space="preserve">Subsequent request for the same tile result in use of the </w:t>
      </w:r>
      <w:r w:rsidR="00F81632">
        <w:t xml:space="preserve">local copy, </w:t>
      </w:r>
      <w:r>
        <w:t>speeding up access.</w:t>
      </w:r>
      <w:r w:rsidR="00B92EFF">
        <w:t xml:space="preserve"> </w:t>
      </w:r>
      <w:r w:rsidR="00F81632">
        <w:t xml:space="preserve"> The </w:t>
      </w:r>
      <w:r w:rsidR="00B92EFF">
        <w:t>optimum way of scaling image access is to store imagery as MRF format on cloud storage and then use ClonedMRF to access</w:t>
      </w:r>
      <w:r w:rsidR="00F81632">
        <w:t xml:space="preserve"> it</w:t>
      </w:r>
      <w:r w:rsidR="00B92EFF">
        <w:t>.</w:t>
      </w:r>
      <w:r w:rsidR="00B43BFF">
        <w:t xml:space="preserve"> </w:t>
      </w:r>
    </w:p>
    <w:p w14:paraId="2D3BAD84" w14:textId="77777777" w:rsidR="00E11715" w:rsidRDefault="00FF1CC5" w:rsidP="00E11715">
      <w:pPr>
        <w:ind w:left="720"/>
        <w:jc w:val="both"/>
      </w:pPr>
      <w:r>
        <w:t xml:space="preserve">CachingMRF – </w:t>
      </w:r>
      <w:r w:rsidR="00E11715">
        <w:t>This is s</w:t>
      </w:r>
      <w:r>
        <w:t xml:space="preserve">imilar to ClonedMRF, but the data source can be nearly any </w:t>
      </w:r>
      <w:r w:rsidR="00F81632">
        <w:t xml:space="preserve">other </w:t>
      </w:r>
      <w:r>
        <w:t>raster format</w:t>
      </w:r>
      <w:r w:rsidR="00F81632">
        <w:t>,</w:t>
      </w:r>
      <w:r>
        <w:t xml:space="preserve"> stored </w:t>
      </w:r>
      <w:r w:rsidR="00F81632">
        <w:t xml:space="preserve">in a local </w:t>
      </w:r>
      <w:r>
        <w:t xml:space="preserve">file </w:t>
      </w:r>
      <w:r w:rsidR="00E11715">
        <w:t xml:space="preserve">or cloud storage. </w:t>
      </w:r>
      <w:r w:rsidR="00F81632">
        <w:t xml:space="preserve"> </w:t>
      </w:r>
      <w:r w:rsidR="00E11715">
        <w:t>The rasters stored on the cloud storage will only be read when required and will be cached locally</w:t>
      </w:r>
      <w:r w:rsidR="00F81632">
        <w:t xml:space="preserve"> in MRF format</w:t>
      </w:r>
      <w:r>
        <w:t xml:space="preserve">. </w:t>
      </w:r>
      <w:r w:rsidR="00F81632">
        <w:t xml:space="preserve"> </w:t>
      </w:r>
      <w:r>
        <w:t>In this way it is possible to get ArcGIS to read a range of format</w:t>
      </w:r>
      <w:r w:rsidR="00E11715">
        <w:t>s</w:t>
      </w:r>
      <w:r>
        <w:t xml:space="preserve"> stored on cloud storage</w:t>
      </w:r>
      <w:r w:rsidR="00B92EFF">
        <w:t xml:space="preserve"> (or slow tiered storage)</w:t>
      </w:r>
      <w:r>
        <w:t xml:space="preserve"> and have performance improved by </w:t>
      </w:r>
      <w:r w:rsidR="00F81632">
        <w:t xml:space="preserve">MRF </w:t>
      </w:r>
      <w:r>
        <w:t>tile caching</w:t>
      </w:r>
      <w:r w:rsidR="00E11715">
        <w:t>.</w:t>
      </w:r>
      <w:r w:rsidR="00661D56">
        <w:t xml:space="preserve"> </w:t>
      </w:r>
      <w:r w:rsidR="00F81632">
        <w:t xml:space="preserve"> </w:t>
      </w:r>
      <w:r w:rsidR="00661D56">
        <w:t xml:space="preserve">The cache is typically stored in </w:t>
      </w:r>
      <w:r w:rsidR="00F81632">
        <w:t xml:space="preserve">the </w:t>
      </w:r>
      <w:r w:rsidR="00F81632" w:rsidRPr="00052F79">
        <w:t xml:space="preserve">LERC </w:t>
      </w:r>
      <w:r w:rsidR="00661D56">
        <w:t>compressed format</w:t>
      </w:r>
      <w:r w:rsidR="00F81632">
        <w:t>, which has a great speed/size ratio</w:t>
      </w:r>
      <w:r w:rsidR="00661D56">
        <w:t>.</w:t>
      </w:r>
    </w:p>
    <w:p w14:paraId="657C5ADF" w14:textId="690CDDF0" w:rsidR="00E11715" w:rsidRDefault="00E11715" w:rsidP="00E11715">
      <w:pPr>
        <w:jc w:val="both"/>
      </w:pPr>
      <w:r>
        <w:t>N</w:t>
      </w:r>
      <w:r w:rsidR="00F81632">
        <w:t>ote that the MRF driver works in</w:t>
      </w:r>
      <w:r>
        <w:t xml:space="preserve"> both ArcGIS for Desktop and ArcGIS server</w:t>
      </w:r>
      <w:r w:rsidR="00F81632">
        <w:t>, Windows or Linux</w:t>
      </w:r>
      <w:r>
        <w:t>. It is possible</w:t>
      </w:r>
      <w:r w:rsidR="003A39F2">
        <w:t xml:space="preserve"> to</w:t>
      </w:r>
      <w:r>
        <w:t xml:space="preserve"> </w:t>
      </w:r>
      <w:r w:rsidR="00417EC3">
        <w:t>directly read MRF files as rasters in ArcGIS for desktop</w:t>
      </w:r>
      <w:r w:rsidR="003A39F2">
        <w:t xml:space="preserve"> with the data stored on Amazon S3 storage. Similarly one can create a Mosaic </w:t>
      </w:r>
      <w:del w:id="22" w:author="Peter Becker" w:date="2016-02-17T18:09:00Z">
        <w:r w:rsidR="00F81632" w:rsidDel="007D303A">
          <w:delText xml:space="preserve">Service </w:delText>
        </w:r>
      </w:del>
      <w:ins w:id="23" w:author="Peter Becker" w:date="2016-02-17T18:09:00Z">
        <w:r w:rsidR="007D303A">
          <w:t>Dataset</w:t>
        </w:r>
        <w:r w:rsidR="007D303A">
          <w:t xml:space="preserve"> </w:t>
        </w:r>
      </w:ins>
      <w:r w:rsidR="003A39F2">
        <w:t xml:space="preserve">from large collections of MRF files. The MRF </w:t>
      </w:r>
      <w:r w:rsidR="00F81632">
        <w:t xml:space="preserve">metadata </w:t>
      </w:r>
      <w:r w:rsidR="003A39F2">
        <w:t>files are stored locally to desktop or server, but can reference rasters stored on slower storage</w:t>
      </w:r>
      <w:r>
        <w:t>. As the</w:t>
      </w:r>
      <w:r w:rsidR="003A39F2">
        <w:t xml:space="preserve"> MRF</w:t>
      </w:r>
      <w:r>
        <w:t xml:space="preserve"> files are small</w:t>
      </w:r>
      <w:r w:rsidR="00661D56">
        <w:t>,</w:t>
      </w:r>
      <w:r>
        <w:t xml:space="preserve"> the data management process can be much faster. </w:t>
      </w:r>
      <w:r w:rsidR="00F81632">
        <w:t xml:space="preserve"> </w:t>
      </w:r>
      <w:r>
        <w:t>To serve the</w:t>
      </w:r>
      <w:r w:rsidR="00661D56">
        <w:t xml:space="preserve"> imagery the same</w:t>
      </w:r>
      <w:r w:rsidR="003A39F2">
        <w:t xml:space="preserve"> MRF</w:t>
      </w:r>
      <w:r w:rsidR="00661D56">
        <w:t xml:space="preserve"> files can</w:t>
      </w:r>
      <w:r>
        <w:t xml:space="preserve"> be transferred to a </w:t>
      </w:r>
      <w:r w:rsidR="00F81632">
        <w:t xml:space="preserve">new </w:t>
      </w:r>
      <w:r>
        <w:t>server, which will then reference the same source data</w:t>
      </w:r>
      <w:r w:rsidR="00F81632">
        <w:t xml:space="preserve"> and create its own local copies as needed</w:t>
      </w:r>
      <w:r>
        <w:t xml:space="preserve">. </w:t>
      </w:r>
      <w:r w:rsidR="00F81632">
        <w:t xml:space="preserve"> </w:t>
      </w:r>
      <w:r>
        <w:t xml:space="preserve">For best performance the server should be </w:t>
      </w:r>
      <w:r w:rsidR="00A67DB5">
        <w:t xml:space="preserve">well connected and </w:t>
      </w:r>
      <w:r>
        <w:t xml:space="preserve">located as close </w:t>
      </w:r>
      <w:r w:rsidR="00661D56">
        <w:t>as possible to data store. In</w:t>
      </w:r>
      <w:r>
        <w:t xml:space="preserve"> the Amazon AWS cloud this </w:t>
      </w:r>
      <w:r w:rsidR="00F81632">
        <w:t xml:space="preserve">can be achieved </w:t>
      </w:r>
      <w:r>
        <w:t>by putting the server in the same region as the S3 storage.</w:t>
      </w:r>
      <w:ins w:id="24" w:author="Peter Becker" w:date="2016-02-17T18:09:00Z">
        <w:r w:rsidR="007D303A">
          <w:t xml:space="preserve"> For some datasets it is also possible to embed the MRF XML files into the mosaic dataset removing the requirement for local files. The </w:t>
        </w:r>
      </w:ins>
      <w:ins w:id="25" w:author="Peter Becker" w:date="2016-02-17T18:11:00Z">
        <w:r w:rsidR="007D303A">
          <w:t xml:space="preserve">advanced </w:t>
        </w:r>
      </w:ins>
      <w:ins w:id="26" w:author="Peter Becker" w:date="2016-02-17T18:09:00Z">
        <w:r w:rsidR="007D303A">
          <w:t xml:space="preserve">process to do this requires the use of </w:t>
        </w:r>
      </w:ins>
      <w:ins w:id="27" w:author="Peter Becker" w:date="2016-02-17T18:10:00Z">
        <w:r w:rsidR="007D303A">
          <w:t>embedding the MRF XML into a feature service and using the Table Raster type.</w:t>
        </w:r>
      </w:ins>
    </w:p>
    <w:p w14:paraId="6EB70682" w14:textId="77777777" w:rsidR="00E11715" w:rsidRDefault="00E11715" w:rsidP="00C80B29">
      <w:pPr>
        <w:jc w:val="both"/>
        <w:rPr>
          <w:b/>
          <w:u w:val="single"/>
        </w:rPr>
      </w:pPr>
    </w:p>
    <w:p w14:paraId="7E819FD6" w14:textId="77777777" w:rsidR="00FF1CC5" w:rsidRPr="00B92EFF" w:rsidRDefault="00B92EFF" w:rsidP="00C065D5">
      <w:pPr>
        <w:pStyle w:val="Heading1"/>
      </w:pPr>
      <w:bookmarkStart w:id="28" w:name="_Toc443494268"/>
      <w:r w:rsidRPr="00B92EFF">
        <w:t>Usage Patterns for OptimizeRasters</w:t>
      </w:r>
      <w:bookmarkEnd w:id="28"/>
    </w:p>
    <w:p w14:paraId="4DDDC343" w14:textId="77777777" w:rsidR="00B92EFF" w:rsidRDefault="00B92EFF" w:rsidP="00C80B29">
      <w:pPr>
        <w:jc w:val="both"/>
      </w:pPr>
      <w:r>
        <w:t xml:space="preserve">OptimizeRasters can be used in various ways to assist in Image Management and </w:t>
      </w:r>
      <w:r w:rsidR="00F81632">
        <w:t xml:space="preserve">Sharing. The following are </w:t>
      </w:r>
      <w:r>
        <w:t>example workflows</w:t>
      </w:r>
    </w:p>
    <w:p w14:paraId="4F98B82E" w14:textId="77777777" w:rsidR="00B92EFF" w:rsidRPr="00B92EFF" w:rsidRDefault="00782C77" w:rsidP="00C065D5">
      <w:pPr>
        <w:pStyle w:val="Heading2"/>
      </w:pPr>
      <w:bookmarkStart w:id="29" w:name="_Toc443494269"/>
      <w:r>
        <w:t xml:space="preserve">Copying and </w:t>
      </w:r>
      <w:r w:rsidR="003E0ACF" w:rsidRPr="00B92EFF">
        <w:t>optimizing</w:t>
      </w:r>
      <w:r w:rsidR="00B92EFF" w:rsidRPr="00B92EFF">
        <w:t xml:space="preserve"> </w:t>
      </w:r>
      <w:r>
        <w:t>standard raster products to enterprise storage</w:t>
      </w:r>
      <w:bookmarkEnd w:id="29"/>
    </w:p>
    <w:p w14:paraId="30DEAA8F" w14:textId="2DAB1DC6" w:rsidR="008610E3" w:rsidRDefault="00B92EFF" w:rsidP="00C80B29">
      <w:pPr>
        <w:jc w:val="both"/>
      </w:pPr>
      <w:r>
        <w:t xml:space="preserve">You may have a set of directories that contain data from a source, but </w:t>
      </w:r>
      <w:r w:rsidR="00F81632">
        <w:t>access performance is not satisfactory</w:t>
      </w:r>
      <w:r>
        <w:t xml:space="preserve">. </w:t>
      </w:r>
      <w:r w:rsidR="00F81632">
        <w:t xml:space="preserve"> </w:t>
      </w:r>
      <w:r>
        <w:t xml:space="preserve">Typical examples would be data from most satellite imagery vendors </w:t>
      </w:r>
      <w:r w:rsidR="00782C77">
        <w:t xml:space="preserve">that </w:t>
      </w:r>
      <w:r>
        <w:t xml:space="preserve"> deliver imager</w:t>
      </w:r>
      <w:r w:rsidR="00E1125C">
        <w:t>y</w:t>
      </w:r>
      <w:r>
        <w:t xml:space="preserve"> as TIF files that are not tiled and do not have pyramids, but do </w:t>
      </w:r>
      <w:r w:rsidR="00F81632">
        <w:t xml:space="preserve">contain useful </w:t>
      </w:r>
      <w:r>
        <w:t>metadata</w:t>
      </w:r>
      <w:r w:rsidR="00165EE8">
        <w:t xml:space="preserve"> as auxiliary or sidecar files</w:t>
      </w:r>
      <w:r>
        <w:t xml:space="preserve">. </w:t>
      </w:r>
      <w:r w:rsidR="00F81632">
        <w:t xml:space="preserve"> In this case, y</w:t>
      </w:r>
      <w:r>
        <w:t>ou can use OptimizeRasters to copy the all the data from one</w:t>
      </w:r>
      <w:r w:rsidR="005D6FFB">
        <w:t xml:space="preserve"> directory (possibly on an external hard disk)</w:t>
      </w:r>
      <w:r w:rsidR="00F81632">
        <w:t xml:space="preserve"> </w:t>
      </w:r>
      <w:r>
        <w:t>to a second device (e</w:t>
      </w:r>
      <w:r w:rsidR="006D120D">
        <w:t>.</w:t>
      </w:r>
      <w:r>
        <w:t>g</w:t>
      </w:r>
      <w:r w:rsidR="006D120D">
        <w:t>.</w:t>
      </w:r>
      <w:r>
        <w:t xml:space="preserve"> your or</w:t>
      </w:r>
      <w:r w:rsidR="003A39F2">
        <w:t>ganizations shared file storage</w:t>
      </w:r>
      <w:r w:rsidR="00F81632">
        <w:t>)</w:t>
      </w:r>
      <w:r w:rsidR="008610E3">
        <w:t xml:space="preserve">. </w:t>
      </w:r>
      <w:r w:rsidR="00F81632">
        <w:t xml:space="preserve"> </w:t>
      </w:r>
      <w:r w:rsidR="008610E3">
        <w:t xml:space="preserve">OptimizeRasters will copy all files including metadata, but </w:t>
      </w:r>
      <w:r w:rsidR="003A39F2">
        <w:t xml:space="preserve">will </w:t>
      </w:r>
      <w:r w:rsidR="008610E3">
        <w:t>also convert the TIF files in</w:t>
      </w:r>
      <w:r w:rsidR="003A39F2">
        <w:t>to Tiled</w:t>
      </w:r>
      <w:r w:rsidR="00F81632">
        <w:t xml:space="preserve"> </w:t>
      </w:r>
      <w:r w:rsidR="003A39F2">
        <w:t>TIF</w:t>
      </w:r>
      <w:r w:rsidR="00782C77">
        <w:t xml:space="preserve"> with internal pyramids</w:t>
      </w:r>
      <w:r w:rsidR="003A39F2">
        <w:t xml:space="preserve">. </w:t>
      </w:r>
      <w:r w:rsidR="00F81632">
        <w:t xml:space="preserve"> This conversion is lossless.  </w:t>
      </w:r>
      <w:r w:rsidR="003A39F2">
        <w:t>The resulting file</w:t>
      </w:r>
      <w:r w:rsidR="008610E3">
        <w:t xml:space="preserve"> names will be the same, but the TIF files will be faster to access.</w:t>
      </w:r>
      <w:r w:rsidR="00F81632">
        <w:t xml:space="preserve"> </w:t>
      </w:r>
      <w:r w:rsidR="008610E3">
        <w:t xml:space="preserve"> Nearly all applications that access TIF files, can access Tiled</w:t>
      </w:r>
      <w:r w:rsidR="00BC386A">
        <w:t xml:space="preserve"> </w:t>
      </w:r>
      <w:r w:rsidR="008610E3">
        <w:t>TIF</w:t>
      </w:r>
      <w:r w:rsidR="00BC386A">
        <w:t xml:space="preserve">.  </w:t>
      </w:r>
      <w:del w:id="30" w:author="Peter Becker" w:date="2016-02-17T18:11:00Z">
        <w:r w:rsidR="00BC386A" w:rsidDel="007D303A">
          <w:delText xml:space="preserve">In this case the customized GDAL dll is not needed.  </w:delText>
        </w:r>
      </w:del>
      <w:r w:rsidR="003A39F2">
        <w:t xml:space="preserve">Using </w:t>
      </w:r>
      <w:proofErr w:type="spellStart"/>
      <w:r w:rsidR="003A39F2">
        <w:t>OptimizeRasters</w:t>
      </w:r>
      <w:proofErr w:type="spellEnd"/>
      <w:r w:rsidR="003A39F2">
        <w:t xml:space="preserve"> in this </w:t>
      </w:r>
      <w:r w:rsidR="005D6FFB">
        <w:t xml:space="preserve">way is similar to using the ArcGIS Copy Rasters command, but </w:t>
      </w:r>
      <w:r w:rsidR="003A39F2">
        <w:t xml:space="preserve">it </w:t>
      </w:r>
      <w:r w:rsidR="005D6FFB">
        <w:t xml:space="preserve">ensures that all the data files and not only the </w:t>
      </w:r>
      <w:r w:rsidR="00782C77">
        <w:t>rasters are copied</w:t>
      </w:r>
      <w:r w:rsidR="005D6FFB">
        <w:t>.</w:t>
      </w:r>
    </w:p>
    <w:p w14:paraId="6941EE5D" w14:textId="77777777" w:rsidR="008610E3" w:rsidRDefault="008610E3" w:rsidP="00C80B29">
      <w:pPr>
        <w:jc w:val="both"/>
      </w:pPr>
      <w:r>
        <w:lastRenderedPageBreak/>
        <w:t xml:space="preserve">A variation of the same workflow is to have the </w:t>
      </w:r>
      <w:r w:rsidR="00BC386A">
        <w:t xml:space="preserve">file </w:t>
      </w:r>
      <w:r>
        <w:t>format of the data converted</w:t>
      </w:r>
      <w:r w:rsidR="005D6FFB">
        <w:t xml:space="preserve"> during copying</w:t>
      </w:r>
      <w:r>
        <w:t xml:space="preserve">. </w:t>
      </w:r>
      <w:r w:rsidR="00BC386A">
        <w:t xml:space="preserve"> </w:t>
      </w:r>
      <w:r>
        <w:t xml:space="preserve">For example </w:t>
      </w:r>
      <w:r w:rsidR="005D6FFB">
        <w:t xml:space="preserve">the source </w:t>
      </w:r>
      <w:r>
        <w:t xml:space="preserve">data may be delivered in a flavor of JP2 that is slow to read. </w:t>
      </w:r>
      <w:r w:rsidR="00BC386A">
        <w:t xml:space="preserve"> </w:t>
      </w:r>
      <w:r>
        <w:t xml:space="preserve">OptimizeRasters can convert the format to </w:t>
      </w:r>
      <w:r w:rsidR="00757517">
        <w:t>TIF</w:t>
      </w:r>
      <w:r>
        <w:t xml:space="preserve"> which is faster to read</w:t>
      </w:r>
      <w:r w:rsidR="005D6FFB">
        <w:t xml:space="preserve"> (although </w:t>
      </w:r>
      <w:r w:rsidR="00BC386A">
        <w:t xml:space="preserve">it may be </w:t>
      </w:r>
      <w:r w:rsidR="005D6FFB">
        <w:t>larger)</w:t>
      </w:r>
      <w:r>
        <w:t xml:space="preserve">. </w:t>
      </w:r>
      <w:r w:rsidR="00BC386A">
        <w:t xml:space="preserve"> GDAL and thus ArcGIS </w:t>
      </w:r>
      <w:r>
        <w:t xml:space="preserve">use the </w:t>
      </w:r>
      <w:r w:rsidR="00BC386A">
        <w:t xml:space="preserve">content of the </w:t>
      </w:r>
      <w:r>
        <w:t>first bytes of a file to identify the file format</w:t>
      </w:r>
      <w:r w:rsidR="00BC386A">
        <w:t xml:space="preserve">, while ignoring the </w:t>
      </w:r>
      <w:r>
        <w:t xml:space="preserve">extension. </w:t>
      </w:r>
      <w:r w:rsidR="00BC386A">
        <w:t xml:space="preserve"> </w:t>
      </w:r>
      <w:r>
        <w:t xml:space="preserve">Therefor it is possible to convert the files </w:t>
      </w:r>
      <w:r w:rsidR="00BC386A">
        <w:t xml:space="preserve">while </w:t>
      </w:r>
      <w:r>
        <w:t>keep</w:t>
      </w:r>
      <w:r w:rsidR="00BC386A">
        <w:t>ing</w:t>
      </w:r>
      <w:r>
        <w:t xml:space="preserve"> the original </w:t>
      </w:r>
      <w:r w:rsidR="00BC386A">
        <w:t>file name</w:t>
      </w:r>
      <w:r w:rsidR="005D6FFB">
        <w:t xml:space="preserve">. </w:t>
      </w:r>
      <w:r w:rsidR="00BC386A">
        <w:t xml:space="preserve"> This is sometimes required w</w:t>
      </w:r>
      <w:r w:rsidR="005D6FFB">
        <w:t>hen a product includes metadata files that reference the raster data by name</w:t>
      </w:r>
      <w:r>
        <w:t>.</w:t>
      </w:r>
      <w:r w:rsidR="003A39F2">
        <w:t xml:space="preserve"> </w:t>
      </w:r>
      <w:r w:rsidR="00BC386A">
        <w:t xml:space="preserve"> OptimizeRasters includes an option t</w:t>
      </w:r>
      <w:r w:rsidR="003A39F2">
        <w:t xml:space="preserve">o enable </w:t>
      </w:r>
      <w:r w:rsidR="00BC386A">
        <w:t xml:space="preserve">custom </w:t>
      </w:r>
      <w:r w:rsidR="003A39F2">
        <w:t>extension naming</w:t>
      </w:r>
      <w:r>
        <w:t>.</w:t>
      </w:r>
    </w:p>
    <w:p w14:paraId="21624B64" w14:textId="77777777" w:rsidR="008610E3" w:rsidRDefault="00BC386A" w:rsidP="00C80B29">
      <w:pPr>
        <w:jc w:val="both"/>
      </w:pPr>
      <w:r>
        <w:t xml:space="preserve">Other </w:t>
      </w:r>
      <w:r w:rsidR="008610E3">
        <w:t>variation</w:t>
      </w:r>
      <w:r>
        <w:t>s</w:t>
      </w:r>
      <w:r w:rsidR="008610E3">
        <w:t xml:space="preserve"> of the same workflow </w:t>
      </w:r>
      <w:r>
        <w:t xml:space="preserve">could be </w:t>
      </w:r>
      <w:r w:rsidR="008610E3">
        <w:t xml:space="preserve">to include a compression option </w:t>
      </w:r>
      <w:r>
        <w:t xml:space="preserve">during the </w:t>
      </w:r>
      <w:r w:rsidR="008610E3">
        <w:t xml:space="preserve">conversion process so that the resulting data is compressed </w:t>
      </w:r>
      <w:r>
        <w:t xml:space="preserve">differently, </w:t>
      </w:r>
      <w:r w:rsidR="008610E3">
        <w:t>reducing storage space. This compression can be lossless (e</w:t>
      </w:r>
      <w:r w:rsidR="006D120D">
        <w:t>.</w:t>
      </w:r>
      <w:r w:rsidR="008610E3">
        <w:t>g</w:t>
      </w:r>
      <w:r w:rsidR="006D120D">
        <w:t>.</w:t>
      </w:r>
      <w:r w:rsidR="008610E3">
        <w:t xml:space="preserve"> using Deflate) or lossy (e</w:t>
      </w:r>
      <w:r w:rsidR="006D120D">
        <w:t>.</w:t>
      </w:r>
      <w:r w:rsidR="008610E3">
        <w:t>g</w:t>
      </w:r>
      <w:r w:rsidR="006D120D">
        <w:t>.</w:t>
      </w:r>
      <w:r w:rsidR="008610E3">
        <w:t xml:space="preserve"> using JPEG).</w:t>
      </w:r>
      <w:r w:rsidR="005D6FFB">
        <w:t xml:space="preserve"> </w:t>
      </w:r>
      <w:r>
        <w:t xml:space="preserve"> </w:t>
      </w:r>
      <w:r w:rsidR="005D6FFB">
        <w:t xml:space="preserve">When </w:t>
      </w:r>
      <w:r>
        <w:t>converting to Static</w:t>
      </w:r>
      <w:r w:rsidR="005D6FFB">
        <w:t xml:space="preserve">MRF the compression can be </w:t>
      </w:r>
      <w:r>
        <w:t xml:space="preserve">also be </w:t>
      </w:r>
      <w:r w:rsidR="005D6FFB">
        <w:t>LERC</w:t>
      </w:r>
      <w:r>
        <w:t>,</w:t>
      </w:r>
      <w:r w:rsidR="005D6FFB">
        <w:t xml:space="preserve"> </w:t>
      </w:r>
      <w:r>
        <w:t xml:space="preserve">a high speed compression </w:t>
      </w:r>
      <w:r w:rsidR="005D6FFB">
        <w:t xml:space="preserve">which </w:t>
      </w:r>
      <w:r>
        <w:t xml:space="preserve">can be </w:t>
      </w:r>
      <w:r w:rsidR="005D6FFB">
        <w:t xml:space="preserve">lossless </w:t>
      </w:r>
      <w:r>
        <w:t xml:space="preserve">or controlled lossy.  LERC is </w:t>
      </w:r>
      <w:r w:rsidR="005D6FFB">
        <w:t>especially valuable for higher bit depth data such as newer satellit</w:t>
      </w:r>
      <w:r>
        <w:t xml:space="preserve">e imagery and elevation models. </w:t>
      </w:r>
    </w:p>
    <w:p w14:paraId="52F2FA7E" w14:textId="77777777" w:rsidR="00B92EFF" w:rsidRPr="003A39F2" w:rsidRDefault="00757517" w:rsidP="00C065D5">
      <w:pPr>
        <w:pStyle w:val="Heading2"/>
      </w:pPr>
      <w:bookmarkStart w:id="31" w:name="_Toc443494270"/>
      <w:r w:rsidRPr="003A39F2">
        <w:t>Copying data to Cloud storage</w:t>
      </w:r>
      <w:bookmarkEnd w:id="31"/>
    </w:p>
    <w:p w14:paraId="4E809255" w14:textId="77777777" w:rsidR="00722AEF" w:rsidRDefault="005D6FFB" w:rsidP="00C80B29">
      <w:pPr>
        <w:jc w:val="both"/>
      </w:pPr>
      <w:r>
        <w:t>A</w:t>
      </w:r>
      <w:r w:rsidR="00BC386A">
        <w:t xml:space="preserve">nother common </w:t>
      </w:r>
      <w:r>
        <w:t>workflow is to use OptimizeRaster</w:t>
      </w:r>
      <w:r w:rsidR="004763AA">
        <w:t>s</w:t>
      </w:r>
      <w:r>
        <w:t xml:space="preserve"> to copy raster data to cloud storage so that it can be accessed using elastic compute while reducing storage costs. </w:t>
      </w:r>
      <w:r w:rsidR="00757517">
        <w:t xml:space="preserve">By defining the destination (output directory) to be cloud storage (such as S3), OptimizeRasters can be used to move data to cloud storage. This transfer </w:t>
      </w:r>
      <w:r>
        <w:t xml:space="preserve">typically </w:t>
      </w:r>
      <w:r w:rsidR="00757517">
        <w:t>include</w:t>
      </w:r>
      <w:r>
        <w:t>s</w:t>
      </w:r>
      <w:r w:rsidR="00757517">
        <w:t xml:space="preserve"> conversion of the raster format</w:t>
      </w:r>
      <w:r>
        <w:t xml:space="preserve"> to MRF</w:t>
      </w:r>
      <w:r w:rsidR="00757517">
        <w:t xml:space="preserve">, but </w:t>
      </w:r>
      <w:r w:rsidR="006D120D">
        <w:t>OptimizeRasters</w:t>
      </w:r>
      <w:r w:rsidR="00757517">
        <w:t xml:space="preserve"> can also be used to transfer data</w:t>
      </w:r>
      <w:r>
        <w:t xml:space="preserve"> with the output as TiledTIF</w:t>
      </w:r>
      <w:r w:rsidR="00757517">
        <w:t>.</w:t>
      </w:r>
      <w:r w:rsidR="00FC7224">
        <w:t xml:space="preserve"> </w:t>
      </w:r>
    </w:p>
    <w:p w14:paraId="357AA98F" w14:textId="77777777" w:rsidR="00722AEF" w:rsidRDefault="00722AEF" w:rsidP="00C80B29">
      <w:pPr>
        <w:jc w:val="both"/>
      </w:pPr>
    </w:p>
    <w:p w14:paraId="3DC7B541" w14:textId="77777777" w:rsidR="00FC7224" w:rsidRPr="003A39F2" w:rsidRDefault="00FC7224" w:rsidP="00C065D5">
      <w:pPr>
        <w:pStyle w:val="Heading2"/>
      </w:pPr>
      <w:bookmarkStart w:id="32" w:name="_Toc443494271"/>
      <w:r w:rsidRPr="003A39F2">
        <w:t>Creating ClonedMRF or Caching MRF files</w:t>
      </w:r>
      <w:bookmarkEnd w:id="32"/>
    </w:p>
    <w:p w14:paraId="31816471" w14:textId="0FB75DEF" w:rsidR="002D5206" w:rsidRDefault="00FC7224" w:rsidP="00C80B29">
      <w:pPr>
        <w:jc w:val="both"/>
      </w:pPr>
      <w:r>
        <w:t xml:space="preserve">ArcGIS </w:t>
      </w:r>
      <w:r w:rsidR="00E679D8">
        <w:t xml:space="preserve">and many other applications </w:t>
      </w:r>
      <w:r>
        <w:t xml:space="preserve">inherently can only access rasters by referencing a file on a local or shared file system. </w:t>
      </w:r>
      <w:r w:rsidR="00E679D8">
        <w:t xml:space="preserve"> </w:t>
      </w:r>
      <w:r>
        <w:t>This raises the issue on how to access imagery that is stored on cloud storage.</w:t>
      </w:r>
      <w:r w:rsidR="005D6FFB">
        <w:t xml:space="preserve"> </w:t>
      </w:r>
      <w:r w:rsidR="00E679D8">
        <w:t xml:space="preserve"> </w:t>
      </w:r>
      <w:r w:rsidR="005D6FFB">
        <w:t>The solution is</w:t>
      </w:r>
      <w:r>
        <w:t xml:space="preserve"> to create a ClonedMRF or </w:t>
      </w:r>
      <w:r w:rsidR="004763AA">
        <w:t>CachingMRF</w:t>
      </w:r>
      <w:r>
        <w:t xml:space="preserve"> file that references the source on the </w:t>
      </w:r>
      <w:r w:rsidR="00E1125C">
        <w:t xml:space="preserve">cloud </w:t>
      </w:r>
      <w:r>
        <w:t xml:space="preserve">storage (or tiered file storage). </w:t>
      </w:r>
      <w:r w:rsidR="00E679D8">
        <w:t xml:space="preserve"> </w:t>
      </w:r>
      <w:r>
        <w:t xml:space="preserve">OptimizeRasters can be used to </w:t>
      </w:r>
      <w:r w:rsidR="00E679D8">
        <w:t xml:space="preserve">transfer </w:t>
      </w:r>
      <w:r>
        <w:t xml:space="preserve">to a local (preferably fast direct access) storage a directory of rasters including auxiliary files that may contain </w:t>
      </w:r>
      <w:r w:rsidR="00782C77">
        <w:t xml:space="preserve">product </w:t>
      </w:r>
      <w:r>
        <w:t>specific metadata</w:t>
      </w:r>
      <w:r w:rsidR="00E679D8">
        <w:t>, while replacing the data file with CachingMRF or CloningMRF</w:t>
      </w:r>
      <w:r>
        <w:t xml:space="preserve">. </w:t>
      </w:r>
      <w:r w:rsidR="00E679D8">
        <w:t xml:space="preserve"> </w:t>
      </w:r>
      <w:r>
        <w:t xml:space="preserve">If the source data is a MRF file then a ClonedMRF file </w:t>
      </w:r>
      <w:r w:rsidR="00E1125C">
        <w:t>can</w:t>
      </w:r>
      <w:r>
        <w:t xml:space="preserve"> be created on the </w:t>
      </w:r>
      <w:r w:rsidR="00810DA3">
        <w:t>local drive</w:t>
      </w:r>
      <w:r w:rsidR="00E679D8">
        <w:t>, otherwise</w:t>
      </w:r>
      <w:r w:rsidR="00810DA3">
        <w:t xml:space="preserve"> a CachingMRF file is</w:t>
      </w:r>
      <w:r w:rsidR="00E1125C">
        <w:t xml:space="preserve"> created. </w:t>
      </w:r>
      <w:r w:rsidR="00E679D8">
        <w:t xml:space="preserve"> </w:t>
      </w:r>
      <w:r w:rsidR="00E1125C">
        <w:t>The resulting directory</w:t>
      </w:r>
      <w:r w:rsidR="00192EA6">
        <w:t xml:space="preserve"> will contain</w:t>
      </w:r>
      <w:r w:rsidR="00810DA3">
        <w:t xml:space="preserve"> all the same </w:t>
      </w:r>
      <w:r w:rsidR="00E679D8">
        <w:t>raster</w:t>
      </w:r>
      <w:r w:rsidR="00165EE8">
        <w:t>s</w:t>
      </w:r>
      <w:r w:rsidR="00E679D8">
        <w:t xml:space="preserve"> </w:t>
      </w:r>
      <w:r w:rsidR="002D5206">
        <w:t xml:space="preserve">as the source, but the </w:t>
      </w:r>
      <w:r w:rsidR="00E679D8">
        <w:t xml:space="preserve">size </w:t>
      </w:r>
      <w:r w:rsidR="002D5206">
        <w:t xml:space="preserve">will be considerably smaller as the original raster files will be replaced by small MRF </w:t>
      </w:r>
      <w:r w:rsidR="00E679D8">
        <w:t xml:space="preserve">metadata </w:t>
      </w:r>
      <w:r w:rsidR="002D5206">
        <w:t>files.</w:t>
      </w:r>
      <w:r w:rsidR="00E679D8">
        <w:t xml:space="preserve">  The local MRFs will then be used to cache the remote raster data as it is being accessed.  This is particularly valuable if it is known that not all remote data will be accessed.  Since the large data files are not transferred initially, the time until the raster can be used is also much shorter. </w:t>
      </w:r>
    </w:p>
    <w:p w14:paraId="4BF7171F" w14:textId="77777777" w:rsidR="00E679D8" w:rsidRDefault="00E679D8">
      <w:pPr>
        <w:rPr>
          <w:b/>
          <w:u w:val="single"/>
        </w:rPr>
      </w:pPr>
    </w:p>
    <w:p w14:paraId="613ED275" w14:textId="77777777" w:rsidR="00222B55" w:rsidRDefault="007477C0" w:rsidP="00C065D5">
      <w:pPr>
        <w:pStyle w:val="Heading1"/>
      </w:pPr>
      <w:bookmarkStart w:id="33" w:name="_Toc443494272"/>
      <w:r w:rsidRPr="007477C0">
        <w:t xml:space="preserve">Installing </w:t>
      </w:r>
      <w:proofErr w:type="spellStart"/>
      <w:r w:rsidRPr="007477C0">
        <w:t>Optimize</w:t>
      </w:r>
      <w:r w:rsidR="00222B55" w:rsidRPr="007477C0">
        <w:t>Rasters</w:t>
      </w:r>
      <w:bookmarkEnd w:id="33"/>
      <w:proofErr w:type="spellEnd"/>
    </w:p>
    <w:p w14:paraId="120B513F" w14:textId="77777777" w:rsidR="00663E6A" w:rsidRDefault="00663E6A" w:rsidP="00663E6A"/>
    <w:p w14:paraId="2C9864A9" w14:textId="3F2BE55F" w:rsidR="00663E6A" w:rsidRDefault="00663E6A" w:rsidP="00FF2B9B">
      <w:pPr>
        <w:pStyle w:val="Heading2"/>
      </w:pPr>
      <w:bookmarkStart w:id="34" w:name="_Toc443494273"/>
      <w:r>
        <w:lastRenderedPageBreak/>
        <w:t>Prerequisites</w:t>
      </w:r>
      <w:bookmarkEnd w:id="34"/>
      <w:r>
        <w:t xml:space="preserve"> </w:t>
      </w:r>
    </w:p>
    <w:p w14:paraId="6D5A6043" w14:textId="004C3D68" w:rsidR="00663E6A" w:rsidRDefault="00663E6A" w:rsidP="00663E6A">
      <w:r>
        <w:t xml:space="preserve">Before installing </w:t>
      </w:r>
      <w:proofErr w:type="spellStart"/>
      <w:r>
        <w:t>OptimizeRasters</w:t>
      </w:r>
      <w:proofErr w:type="spellEnd"/>
      <w:r>
        <w:t xml:space="preserve"> a couple of other Python modules may be installed to support the use of Amazon S3 and Microsoft Azure. For the moment these pre-requisites are not part of the setup file. However it can be installed using the instructions below. </w:t>
      </w:r>
    </w:p>
    <w:p w14:paraId="17C51F3E" w14:textId="1D75637C" w:rsidR="00663E6A" w:rsidRDefault="00663E6A" w:rsidP="00663E6A">
      <w:r w:rsidRPr="007562BD">
        <w:rPr>
          <w:b/>
        </w:rPr>
        <w:t>Amazon S3</w:t>
      </w:r>
    </w:p>
    <w:p w14:paraId="417A65BE" w14:textId="38CB2C34" w:rsidR="00663E6A" w:rsidRDefault="00663E6A" w:rsidP="007562BD">
      <w:proofErr w:type="spellStart"/>
      <w:r w:rsidRPr="00663E6A">
        <w:t>Boto</w:t>
      </w:r>
      <w:proofErr w:type="spellEnd"/>
      <w:r w:rsidRPr="00663E6A">
        <w:t xml:space="preserve"> python module is required to read/write to (AWS S3) cloud file system</w:t>
      </w:r>
    </w:p>
    <w:p w14:paraId="0B233188" w14:textId="77777777" w:rsidR="007562BD" w:rsidRDefault="007562BD" w:rsidP="007562BD">
      <w:pPr>
        <w:pStyle w:val="ListParagraph"/>
        <w:ind w:left="465"/>
      </w:pPr>
      <w:r>
        <w:t>To install (</w:t>
      </w:r>
      <w:proofErr w:type="spellStart"/>
      <w:r>
        <w:t>Boto</w:t>
      </w:r>
      <w:proofErr w:type="spellEnd"/>
      <w:r>
        <w:t>)</w:t>
      </w:r>
    </w:p>
    <w:p w14:paraId="1817BEA3" w14:textId="2E796754" w:rsidR="007562BD" w:rsidRPr="00663E6A" w:rsidRDefault="00663E6A" w:rsidP="007562BD">
      <w:pPr>
        <w:pStyle w:val="ListParagraph"/>
        <w:numPr>
          <w:ilvl w:val="0"/>
          <w:numId w:val="9"/>
        </w:numPr>
      </w:pPr>
      <w:r w:rsidRPr="00663E6A">
        <w:t xml:space="preserve">Visit https://pip.pypa.io/en/latest/installing/#python-os-support </w:t>
      </w:r>
      <w:r w:rsidR="007562BD">
        <w:t xml:space="preserve">to install (pip) if not already </w:t>
      </w:r>
      <w:r w:rsidRPr="00663E6A">
        <w:t>installed.</w:t>
      </w:r>
    </w:p>
    <w:p w14:paraId="0C1749D2" w14:textId="2C4E8E06" w:rsidR="00663E6A" w:rsidRPr="00663E6A" w:rsidRDefault="00663E6A" w:rsidP="007562BD">
      <w:pPr>
        <w:pStyle w:val="ListParagraph"/>
        <w:numPr>
          <w:ilvl w:val="0"/>
          <w:numId w:val="9"/>
        </w:numPr>
      </w:pPr>
      <w:r w:rsidRPr="00663E6A">
        <w:t xml:space="preserve">Type in pip install </w:t>
      </w:r>
      <w:proofErr w:type="spellStart"/>
      <w:r w:rsidRPr="00663E6A">
        <w:t>boto</w:t>
      </w:r>
      <w:proofErr w:type="spellEnd"/>
      <w:r w:rsidRPr="00663E6A">
        <w:t xml:space="preserve"> from *{PYTHON_FOLDER}*\Scripts to install the </w:t>
      </w:r>
      <w:proofErr w:type="spellStart"/>
      <w:r w:rsidRPr="00663E6A">
        <w:t>Boto</w:t>
      </w:r>
      <w:proofErr w:type="spellEnd"/>
      <w:r w:rsidRPr="00663E6A">
        <w:t xml:space="preserve"> module.</w:t>
      </w:r>
    </w:p>
    <w:p w14:paraId="07DC74E2" w14:textId="77777777" w:rsidR="00663E6A" w:rsidRDefault="00663E6A" w:rsidP="00663E6A"/>
    <w:p w14:paraId="027DD870" w14:textId="58C2D497" w:rsidR="007562BD" w:rsidRPr="007562BD" w:rsidRDefault="007562BD" w:rsidP="00663E6A">
      <w:pPr>
        <w:rPr>
          <w:b/>
        </w:rPr>
      </w:pPr>
      <w:r w:rsidRPr="007562BD">
        <w:rPr>
          <w:b/>
        </w:rPr>
        <w:t xml:space="preserve">Microsoft Azure </w:t>
      </w:r>
    </w:p>
    <w:p w14:paraId="4EFB51A2" w14:textId="77777777" w:rsidR="007562BD" w:rsidRPr="007562BD" w:rsidRDefault="007562BD" w:rsidP="007562BD">
      <w:r w:rsidRPr="007562BD">
        <w:t>Azure python module is required to read/write to (Microsoft Azure block blob) cloud file system.</w:t>
      </w:r>
    </w:p>
    <w:p w14:paraId="1A779171" w14:textId="77777777" w:rsidR="007562BD" w:rsidRPr="007562BD" w:rsidRDefault="007562BD" w:rsidP="007562BD">
      <w:r w:rsidRPr="007562BD">
        <w:t xml:space="preserve">     To install (Azure)</w:t>
      </w:r>
    </w:p>
    <w:p w14:paraId="78136182" w14:textId="7B0EFFE9" w:rsidR="007562BD" w:rsidRPr="007562BD" w:rsidRDefault="007562BD" w:rsidP="007562BD">
      <w:pPr>
        <w:pStyle w:val="ListParagraph"/>
        <w:numPr>
          <w:ilvl w:val="0"/>
          <w:numId w:val="9"/>
        </w:numPr>
      </w:pPr>
      <w:r w:rsidRPr="007562BD">
        <w:t xml:space="preserve"> Visit (https://pypi.python.org/pypi/azure/1.0.3)</w:t>
      </w:r>
    </w:p>
    <w:p w14:paraId="30E4E8C6" w14:textId="77777777" w:rsidR="007562BD" w:rsidRPr="00663E6A" w:rsidRDefault="007562BD" w:rsidP="00663E6A"/>
    <w:p w14:paraId="3ECC3C4A" w14:textId="6D24915C" w:rsidR="00FE6416" w:rsidRDefault="00FF2B9B" w:rsidP="00FF2B9B">
      <w:pPr>
        <w:pStyle w:val="Heading2"/>
      </w:pPr>
      <w:bookmarkStart w:id="35" w:name="_Override_the_default"/>
      <w:bookmarkStart w:id="36" w:name="_Toc443494274"/>
      <w:bookmarkEnd w:id="35"/>
      <w:r>
        <w:t>GUI Installation</w:t>
      </w:r>
      <w:bookmarkEnd w:id="36"/>
      <w:r>
        <w:t xml:space="preserve"> </w:t>
      </w:r>
    </w:p>
    <w:p w14:paraId="0ADA6B63" w14:textId="46849A5E" w:rsidR="00FF2B9B" w:rsidRDefault="00FF2B9B" w:rsidP="00FF2B9B">
      <w:pPr>
        <w:jc w:val="both"/>
      </w:pPr>
      <w:r w:rsidRPr="00FF2B9B">
        <w:t>It's recommended to use the setup EXE (OptimizeRastersToolsSetup.exe)</w:t>
      </w:r>
    </w:p>
    <w:p w14:paraId="78565A94" w14:textId="77777777" w:rsidR="00FF2B9B" w:rsidRDefault="00FF2B9B" w:rsidP="00FF2B9B">
      <w:r>
        <w:t xml:space="preserve">Step 1: Run the </w:t>
      </w:r>
      <w:r w:rsidRPr="009458E8">
        <w:t>OptimizeRastersToolsSetup.exe</w:t>
      </w:r>
      <w:r>
        <w:t>.</w:t>
      </w:r>
    </w:p>
    <w:p w14:paraId="23DDD7A5" w14:textId="77777777" w:rsidR="00FF2B9B" w:rsidRDefault="00FF2B9B" w:rsidP="00FF2B9B">
      <w:r>
        <w:rPr>
          <w:noProof/>
        </w:rPr>
        <w:drawing>
          <wp:inline distT="0" distB="0" distL="0" distR="0" wp14:anchorId="4ECBEE78" wp14:editId="4A5ECAA7">
            <wp:extent cx="2286000" cy="1585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20608E.tmp"/>
                    <pic:cNvPicPr/>
                  </pic:nvPicPr>
                  <pic:blipFill>
                    <a:blip r:embed="rId9">
                      <a:extLst>
                        <a:ext uri="{28A0092B-C50C-407E-A947-70E740481C1C}">
                          <a14:useLocalDpi xmlns:a14="http://schemas.microsoft.com/office/drawing/2010/main" val="0"/>
                        </a:ext>
                      </a:extLst>
                    </a:blip>
                    <a:stretch>
                      <a:fillRect/>
                    </a:stretch>
                  </pic:blipFill>
                  <pic:spPr>
                    <a:xfrm>
                      <a:off x="0" y="0"/>
                      <a:ext cx="2291192" cy="1589052"/>
                    </a:xfrm>
                    <a:prstGeom prst="rect">
                      <a:avLst/>
                    </a:prstGeom>
                  </pic:spPr>
                </pic:pic>
              </a:graphicData>
            </a:graphic>
          </wp:inline>
        </w:drawing>
      </w:r>
      <w:r>
        <w:t xml:space="preserve"> </w:t>
      </w:r>
    </w:p>
    <w:p w14:paraId="10A69143" w14:textId="77777777" w:rsidR="00FF2B9B" w:rsidRDefault="00FF2B9B" w:rsidP="00FF2B9B"/>
    <w:p w14:paraId="611F7348" w14:textId="77777777" w:rsidR="00FF2B9B" w:rsidRDefault="00FF2B9B" w:rsidP="00FF2B9B">
      <w:r>
        <w:t>Step 2: Click on Browse to change the installation folder.  (</w:t>
      </w:r>
      <w:proofErr w:type="gramStart"/>
      <w:r>
        <w:t>optional</w:t>
      </w:r>
      <w:proofErr w:type="gramEnd"/>
      <w:r>
        <w:t>)</w:t>
      </w:r>
    </w:p>
    <w:p w14:paraId="0E9676FD" w14:textId="77777777" w:rsidR="00FF2B9B" w:rsidRDefault="00FF2B9B" w:rsidP="00FF2B9B">
      <w:r>
        <w:t xml:space="preserve">Step 3: Click Install to begin the installation. </w:t>
      </w:r>
    </w:p>
    <w:p w14:paraId="3D5F759E" w14:textId="77777777" w:rsidR="00FF2B9B" w:rsidRDefault="00FF2B9B" w:rsidP="00FF2B9B">
      <w:r>
        <w:t xml:space="preserve">Step 4: Click Close to dismiss the installation dialog. </w:t>
      </w:r>
    </w:p>
    <w:p w14:paraId="5693AB06" w14:textId="77777777" w:rsidR="00FF2B9B" w:rsidRDefault="00FF2B9B" w:rsidP="00FF2B9B"/>
    <w:p w14:paraId="7A14DCEB" w14:textId="77777777" w:rsidR="00FF2B9B" w:rsidRDefault="00FF2B9B" w:rsidP="00FF2B9B">
      <w:pPr>
        <w:pStyle w:val="Heading2"/>
      </w:pPr>
      <w:bookmarkStart w:id="37" w:name="_Toc443494275"/>
      <w:r>
        <w:t>Accessing the toolbox.</w:t>
      </w:r>
      <w:bookmarkEnd w:id="37"/>
      <w:r>
        <w:t xml:space="preserve"> </w:t>
      </w:r>
    </w:p>
    <w:p w14:paraId="0D6C181D" w14:textId="77777777" w:rsidR="00FF2B9B" w:rsidRDefault="00FF2B9B" w:rsidP="00FF2B9B">
      <w:r>
        <w:t xml:space="preserve">Once the installation is complete the </w:t>
      </w:r>
      <w:proofErr w:type="spellStart"/>
      <w:r>
        <w:t>OptimizeRasters</w:t>
      </w:r>
      <w:proofErr w:type="spellEnd"/>
      <w:r>
        <w:t xml:space="preserve"> toolbox can be accessed using ArcGIS Desktop.  Please note the installation location before starting ArcMap. </w:t>
      </w:r>
    </w:p>
    <w:p w14:paraId="06E5C404" w14:textId="77777777" w:rsidR="00FF2B9B" w:rsidRDefault="00FF2B9B" w:rsidP="00FF2B9B">
      <w:r>
        <w:lastRenderedPageBreak/>
        <w:t xml:space="preserve">Step 1: Start ArcMap. </w:t>
      </w:r>
    </w:p>
    <w:p w14:paraId="379D78C3" w14:textId="77777777" w:rsidR="00FF2B9B" w:rsidRDefault="00FF2B9B" w:rsidP="00FF2B9B">
      <w:r>
        <w:t xml:space="preserve">Step 2: In the catalog window, browse to the installation folder (default: </w:t>
      </w:r>
      <w:r w:rsidRPr="00C16CCC">
        <w:t>c:\Image_Mgmt_Workflows\OptimizeRasters</w:t>
      </w:r>
      <w:r>
        <w:t>)</w:t>
      </w:r>
    </w:p>
    <w:p w14:paraId="2F2EAA3B" w14:textId="77777777" w:rsidR="00FF2B9B" w:rsidRDefault="00FF2B9B" w:rsidP="00FF2B9B">
      <w:r>
        <w:rPr>
          <w:noProof/>
        </w:rPr>
        <w:drawing>
          <wp:inline distT="0" distB="0" distL="0" distR="0" wp14:anchorId="06F0DC71" wp14:editId="61458802">
            <wp:extent cx="3210373" cy="234347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0E3B4.tmp"/>
                    <pic:cNvPicPr/>
                  </pic:nvPicPr>
                  <pic:blipFill>
                    <a:blip r:embed="rId10">
                      <a:extLst>
                        <a:ext uri="{28A0092B-C50C-407E-A947-70E740481C1C}">
                          <a14:useLocalDpi xmlns:a14="http://schemas.microsoft.com/office/drawing/2010/main" val="0"/>
                        </a:ext>
                      </a:extLst>
                    </a:blip>
                    <a:stretch>
                      <a:fillRect/>
                    </a:stretch>
                  </pic:blipFill>
                  <pic:spPr>
                    <a:xfrm>
                      <a:off x="0" y="0"/>
                      <a:ext cx="3210373" cy="2343477"/>
                    </a:xfrm>
                    <a:prstGeom prst="rect">
                      <a:avLst/>
                    </a:prstGeom>
                    <a:effectLst>
                      <a:softEdge rad="31750"/>
                    </a:effectLst>
                  </pic:spPr>
                </pic:pic>
              </a:graphicData>
            </a:graphic>
          </wp:inline>
        </w:drawing>
      </w:r>
    </w:p>
    <w:p w14:paraId="2C4567A9" w14:textId="77777777" w:rsidR="00FF2B9B" w:rsidRDefault="00FF2B9B" w:rsidP="00FF2B9B"/>
    <w:p w14:paraId="7DA68A25" w14:textId="77777777" w:rsidR="00FF2B9B" w:rsidRDefault="00FF2B9B" w:rsidP="00FF2B9B">
      <w:r>
        <w:t xml:space="preserve">Step 4: Open the tool box by </w:t>
      </w:r>
      <w:proofErr w:type="gramStart"/>
      <w:r>
        <w:t>clicking  +</w:t>
      </w:r>
      <w:proofErr w:type="gramEnd"/>
      <w:r>
        <w:t xml:space="preserve"> sign next to </w:t>
      </w:r>
      <w:proofErr w:type="spellStart"/>
      <w:r>
        <w:t>OptimizeRasters.pyt</w:t>
      </w:r>
      <w:proofErr w:type="spellEnd"/>
      <w:r>
        <w:t xml:space="preserve"> </w:t>
      </w:r>
    </w:p>
    <w:p w14:paraId="790E9FC7" w14:textId="77777777" w:rsidR="00FF2B9B" w:rsidRDefault="00FF2B9B" w:rsidP="00FF2B9B">
      <w:r>
        <w:rPr>
          <w:noProof/>
        </w:rPr>
        <w:drawing>
          <wp:inline distT="0" distB="0" distL="0" distR="0" wp14:anchorId="437F9978" wp14:editId="112F5F92">
            <wp:extent cx="3124636" cy="676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207961.tmp"/>
                    <pic:cNvPicPr/>
                  </pic:nvPicPr>
                  <pic:blipFill>
                    <a:blip r:embed="rId11">
                      <a:extLst>
                        <a:ext uri="{28A0092B-C50C-407E-A947-70E740481C1C}">
                          <a14:useLocalDpi xmlns:a14="http://schemas.microsoft.com/office/drawing/2010/main" val="0"/>
                        </a:ext>
                      </a:extLst>
                    </a:blip>
                    <a:stretch>
                      <a:fillRect/>
                    </a:stretch>
                  </pic:blipFill>
                  <pic:spPr>
                    <a:xfrm>
                      <a:off x="0" y="0"/>
                      <a:ext cx="3124636" cy="676369"/>
                    </a:xfrm>
                    <a:prstGeom prst="rect">
                      <a:avLst/>
                    </a:prstGeom>
                  </pic:spPr>
                </pic:pic>
              </a:graphicData>
            </a:graphic>
          </wp:inline>
        </w:drawing>
      </w:r>
    </w:p>
    <w:p w14:paraId="41149CB0" w14:textId="77777777" w:rsidR="00FF2B9B" w:rsidRDefault="00FF2B9B" w:rsidP="00FF2B9B"/>
    <w:p w14:paraId="6EC74164" w14:textId="77777777" w:rsidR="00FF2B9B" w:rsidRDefault="00FF2B9B" w:rsidP="00C80B29">
      <w:pPr>
        <w:jc w:val="both"/>
      </w:pPr>
    </w:p>
    <w:p w14:paraId="1BB1C081" w14:textId="1C3C7CA3" w:rsidR="00702289" w:rsidRDefault="00702289" w:rsidP="00702289">
      <w:pPr>
        <w:pStyle w:val="Heading1"/>
      </w:pPr>
      <w:bookmarkStart w:id="38" w:name="_Toc443494276"/>
      <w:r>
        <w:t xml:space="preserve">Using </w:t>
      </w:r>
      <w:proofErr w:type="spellStart"/>
      <w:r>
        <w:t>OptimizeRasters</w:t>
      </w:r>
      <w:proofErr w:type="spellEnd"/>
      <w:r>
        <w:t xml:space="preserve"> (GP </w:t>
      </w:r>
      <w:proofErr w:type="spellStart"/>
      <w:r>
        <w:t>ToolBox</w:t>
      </w:r>
      <w:proofErr w:type="spellEnd"/>
      <w:r>
        <w:t>)</w:t>
      </w:r>
      <w:bookmarkEnd w:id="38"/>
    </w:p>
    <w:p w14:paraId="0D32E62A" w14:textId="77777777" w:rsidR="00702289" w:rsidRDefault="00702289" w:rsidP="00702289">
      <w:r>
        <w:t xml:space="preserve">The </w:t>
      </w:r>
      <w:proofErr w:type="spellStart"/>
      <w:r>
        <w:t>OptimizeRasters</w:t>
      </w:r>
      <w:proofErr w:type="spellEnd"/>
      <w:r>
        <w:t xml:space="preserve"> GP Toolbox requires ArcGIS Desktop 10.3.1x and above. However if ArcGIS Desktop is not installed </w:t>
      </w:r>
      <w:proofErr w:type="spellStart"/>
      <w:r>
        <w:t>OptimizeRasters</w:t>
      </w:r>
      <w:proofErr w:type="spellEnd"/>
      <w:r>
        <w:t xml:space="preserve"> can be used as command line tool. Check Command Line Usage for more information. </w:t>
      </w:r>
    </w:p>
    <w:p w14:paraId="74B48FCD" w14:textId="77777777" w:rsidR="00702289" w:rsidRDefault="00702289" w:rsidP="00702289"/>
    <w:p w14:paraId="4DFDB4AA" w14:textId="77777777" w:rsidR="00702289" w:rsidRDefault="00702289" w:rsidP="00702289">
      <w:r>
        <w:t xml:space="preserve">The Toolbox consist of three tools.  Each tool is briefly described below: </w:t>
      </w:r>
    </w:p>
    <w:p w14:paraId="1908CE14" w14:textId="77777777" w:rsidR="00702289" w:rsidRDefault="00702289" w:rsidP="00702289">
      <w:pPr>
        <w:pStyle w:val="Heading2"/>
      </w:pPr>
      <w:bookmarkStart w:id="39" w:name="_Toc443494277"/>
      <w:r>
        <w:t>Profile Editor</w:t>
      </w:r>
      <w:bookmarkEnd w:id="39"/>
    </w:p>
    <w:p w14:paraId="01D69376" w14:textId="77777777" w:rsidR="00702289" w:rsidRDefault="00702289" w:rsidP="00702289">
      <w:r>
        <w:t xml:space="preserve">Profile editor allows the user to Edit / Store the credential profiles for use with the preferred cloud storage solution to be used for uploading data.  There are two types of cloud storage solutions supported, Amazon S3 and Microsoft Azure. </w:t>
      </w:r>
    </w:p>
    <w:p w14:paraId="1FE3C034" w14:textId="77777777" w:rsidR="00702289" w:rsidRDefault="00702289" w:rsidP="00702289">
      <w:r>
        <w:rPr>
          <w:noProof/>
        </w:rPr>
        <w:lastRenderedPageBreak/>
        <w:drawing>
          <wp:inline distT="0" distB="0" distL="0" distR="0" wp14:anchorId="7B1D6AAC" wp14:editId="459921DD">
            <wp:extent cx="3159529" cy="29051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205C22.tmp"/>
                    <pic:cNvPicPr/>
                  </pic:nvPicPr>
                  <pic:blipFill>
                    <a:blip r:embed="rId12">
                      <a:extLst>
                        <a:ext uri="{28A0092B-C50C-407E-A947-70E740481C1C}">
                          <a14:useLocalDpi xmlns:a14="http://schemas.microsoft.com/office/drawing/2010/main" val="0"/>
                        </a:ext>
                      </a:extLst>
                    </a:blip>
                    <a:stretch>
                      <a:fillRect/>
                    </a:stretch>
                  </pic:blipFill>
                  <pic:spPr>
                    <a:xfrm>
                      <a:off x="0" y="0"/>
                      <a:ext cx="3159970" cy="2905531"/>
                    </a:xfrm>
                    <a:prstGeom prst="rect">
                      <a:avLst/>
                    </a:prstGeom>
                  </pic:spPr>
                </pic:pic>
              </a:graphicData>
            </a:graphic>
          </wp:inline>
        </w:drawing>
      </w:r>
    </w:p>
    <w:p w14:paraId="7F51566B" w14:textId="77777777" w:rsidR="00702289" w:rsidRDefault="00702289" w:rsidP="00702289">
      <w:pPr>
        <w:pStyle w:val="Heading3"/>
      </w:pPr>
      <w:bookmarkStart w:id="40" w:name="_Toc443494278"/>
      <w:r>
        <w:t>Adding a New Profile</w:t>
      </w:r>
      <w:bookmarkEnd w:id="40"/>
    </w:p>
    <w:p w14:paraId="6E6D3B4F" w14:textId="77777777" w:rsidR="00702289" w:rsidRDefault="00702289" w:rsidP="00702289">
      <w:r>
        <w:t>To add a new profile follow these steps</w:t>
      </w:r>
      <w:proofErr w:type="gramStart"/>
      <w:r>
        <w:t>..</w:t>
      </w:r>
      <w:proofErr w:type="gramEnd"/>
    </w:p>
    <w:p w14:paraId="6F892A07" w14:textId="77777777" w:rsidR="00702289" w:rsidRDefault="00702289" w:rsidP="00702289">
      <w:r>
        <w:t>Step 1: Select a Profile Type</w:t>
      </w:r>
    </w:p>
    <w:p w14:paraId="7C1E30C5" w14:textId="77777777" w:rsidR="00702289" w:rsidRDefault="00702289" w:rsidP="00702289">
      <w:r>
        <w:t xml:space="preserve">Step 2: Enter the Profile Name, Access Key and Secret Key. </w:t>
      </w:r>
    </w:p>
    <w:p w14:paraId="2D41FADE" w14:textId="77777777" w:rsidR="00702289" w:rsidRDefault="00702289" w:rsidP="00702289">
      <w:r>
        <w:t xml:space="preserve">Step 3: Click ok to </w:t>
      </w:r>
      <w:proofErr w:type="gramStart"/>
      <w:r>
        <w:t>Save</w:t>
      </w:r>
      <w:proofErr w:type="gramEnd"/>
      <w:r>
        <w:t xml:space="preserve">. </w:t>
      </w:r>
    </w:p>
    <w:p w14:paraId="5741CF85" w14:textId="77777777" w:rsidR="00702289" w:rsidRDefault="00702289" w:rsidP="00702289"/>
    <w:p w14:paraId="12C2F5FD" w14:textId="77777777" w:rsidR="00702289" w:rsidRDefault="00702289" w:rsidP="00702289">
      <w:pPr>
        <w:pStyle w:val="Heading3"/>
      </w:pPr>
      <w:bookmarkStart w:id="41" w:name="_Toc443494279"/>
      <w:r>
        <w:t>Editing / Deleting an Existing Profile</w:t>
      </w:r>
      <w:bookmarkEnd w:id="41"/>
    </w:p>
    <w:p w14:paraId="5C63A820" w14:textId="77777777" w:rsidR="00702289" w:rsidRDefault="00702289" w:rsidP="00702289">
      <w:r>
        <w:t>To Edit or Delete an existing profile follow these steps.</w:t>
      </w:r>
    </w:p>
    <w:p w14:paraId="7635BCD2" w14:textId="77777777" w:rsidR="00702289" w:rsidRDefault="00702289" w:rsidP="00702289">
      <w:r>
        <w:t>Step 1: Select a Profile Type.</w:t>
      </w:r>
    </w:p>
    <w:p w14:paraId="0699C565" w14:textId="77777777" w:rsidR="00702289" w:rsidRDefault="00702289" w:rsidP="00702289">
      <w:r>
        <w:t xml:space="preserve">Step 2: Enter the Profile Name to Edit or Delete. </w:t>
      </w:r>
    </w:p>
    <w:p w14:paraId="543665F8" w14:textId="77777777" w:rsidR="00702289" w:rsidRDefault="00702289" w:rsidP="00702289">
      <w:r>
        <w:t>Step 2a: To edit a profile enter the new Access Key and Secret Key and choose Overwrite Existing in step 3.</w:t>
      </w:r>
    </w:p>
    <w:p w14:paraId="45F2B05D" w14:textId="77777777" w:rsidR="00702289" w:rsidRDefault="00702289" w:rsidP="00702289">
      <w:r>
        <w:t>Step 2b: To delete a profile enter ONLY the name of the profile and select Delete Existing.</w:t>
      </w:r>
    </w:p>
    <w:p w14:paraId="0A64AE63" w14:textId="77777777" w:rsidR="00702289" w:rsidRDefault="00702289" w:rsidP="00702289">
      <w:r>
        <w:t xml:space="preserve">Step 3: Select an action in the Editor Option and Click ok to run. </w:t>
      </w:r>
    </w:p>
    <w:p w14:paraId="5382D432" w14:textId="77777777" w:rsidR="00702289" w:rsidRDefault="00702289" w:rsidP="00702289">
      <w:r>
        <w:t xml:space="preserve">NOTE: For security reasons, the Access Key and Secret key are not displayed for existing profiles. </w:t>
      </w:r>
    </w:p>
    <w:p w14:paraId="5D135FE6" w14:textId="77777777" w:rsidR="00702289" w:rsidRDefault="00702289" w:rsidP="00702289"/>
    <w:p w14:paraId="4B52DD4F" w14:textId="77777777" w:rsidR="00702289" w:rsidRDefault="00702289" w:rsidP="00702289"/>
    <w:p w14:paraId="450108F9" w14:textId="77777777" w:rsidR="00702289" w:rsidRPr="00651010" w:rsidRDefault="00702289" w:rsidP="00702289">
      <w:pPr>
        <w:pStyle w:val="Heading2"/>
      </w:pPr>
      <w:bookmarkStart w:id="42" w:name="_Toc443494280"/>
      <w:r w:rsidRPr="00651010">
        <w:t>Resume Jobs</w:t>
      </w:r>
      <w:bookmarkEnd w:id="42"/>
    </w:p>
    <w:p w14:paraId="53C21A2A" w14:textId="77777777" w:rsidR="00702289" w:rsidRDefault="00702289" w:rsidP="00702289">
      <w:r>
        <w:t xml:space="preserve">Processes that failed to run to succession using the </w:t>
      </w:r>
      <w:proofErr w:type="spellStart"/>
      <w:r>
        <w:t>OptimizeRasters</w:t>
      </w:r>
      <w:proofErr w:type="spellEnd"/>
      <w:r>
        <w:t xml:space="preserve"> tool will show up as a list of pending jobs.  Select a job and click OK. If a job completes in its entirety it will no longer show up here. </w:t>
      </w:r>
    </w:p>
    <w:p w14:paraId="587291B3" w14:textId="77777777" w:rsidR="00702289" w:rsidRDefault="00702289" w:rsidP="00702289"/>
    <w:p w14:paraId="3E4C7511" w14:textId="77777777" w:rsidR="00702289" w:rsidRDefault="00702289" w:rsidP="00702289">
      <w:r>
        <w:rPr>
          <w:noProof/>
        </w:rPr>
        <w:drawing>
          <wp:inline distT="0" distB="0" distL="0" distR="0" wp14:anchorId="2D6662DE" wp14:editId="20A80D3A">
            <wp:extent cx="3152775" cy="1507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775" cy="1507180"/>
                    </a:xfrm>
                    <a:prstGeom prst="rect">
                      <a:avLst/>
                    </a:prstGeom>
                  </pic:spPr>
                </pic:pic>
              </a:graphicData>
            </a:graphic>
          </wp:inline>
        </w:drawing>
      </w:r>
    </w:p>
    <w:p w14:paraId="1633DC61" w14:textId="77777777" w:rsidR="00702289" w:rsidRDefault="00702289" w:rsidP="00702289"/>
    <w:p w14:paraId="5E9A287D" w14:textId="77777777" w:rsidR="00702289" w:rsidRDefault="00702289" w:rsidP="00702289"/>
    <w:p w14:paraId="5B10268A" w14:textId="77777777" w:rsidR="00702289" w:rsidRDefault="00702289" w:rsidP="00702289"/>
    <w:p w14:paraId="6F7A2021" w14:textId="77777777" w:rsidR="00702289" w:rsidRDefault="00702289" w:rsidP="00702289">
      <w:pPr>
        <w:pStyle w:val="Heading2"/>
      </w:pPr>
      <w:bookmarkStart w:id="43" w:name="_Toc443494281"/>
      <w:proofErr w:type="spellStart"/>
      <w:r>
        <w:t>OptimizeRasters</w:t>
      </w:r>
      <w:bookmarkEnd w:id="43"/>
      <w:proofErr w:type="spellEnd"/>
    </w:p>
    <w:p w14:paraId="3B2F8F32" w14:textId="77777777" w:rsidR="00702289" w:rsidRDefault="00702289" w:rsidP="00702289"/>
    <w:p w14:paraId="2A9538B9" w14:textId="77777777" w:rsidR="00702289" w:rsidRDefault="00702289" w:rsidP="00702289">
      <w:r>
        <w:t xml:space="preserve">Once you have setup the appropriate profiles you can now use the </w:t>
      </w:r>
      <w:proofErr w:type="spellStart"/>
      <w:r>
        <w:t>OptimizeRasters</w:t>
      </w:r>
      <w:proofErr w:type="spellEnd"/>
      <w:r>
        <w:t xml:space="preserve"> dialog to perform jobs. Below is a brief explanation on the various entries required to run a </w:t>
      </w:r>
      <w:proofErr w:type="gramStart"/>
      <w:r>
        <w:t>process.</w:t>
      </w:r>
      <w:proofErr w:type="gramEnd"/>
      <w:r>
        <w:t xml:space="preserve"> </w:t>
      </w:r>
    </w:p>
    <w:p w14:paraId="39ADD697" w14:textId="77777777" w:rsidR="00702289" w:rsidRDefault="00702289" w:rsidP="00702289"/>
    <w:p w14:paraId="5D0E4056" w14:textId="77777777" w:rsidR="00702289" w:rsidRDefault="00702289" w:rsidP="00702289">
      <w:r>
        <w:rPr>
          <w:noProof/>
        </w:rPr>
        <w:lastRenderedPageBreak/>
        <w:drawing>
          <wp:inline distT="0" distB="0" distL="0" distR="0" wp14:anchorId="28CA365B" wp14:editId="5E759211">
            <wp:extent cx="3891081" cy="4657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2082C5.tmp"/>
                    <pic:cNvPicPr/>
                  </pic:nvPicPr>
                  <pic:blipFill>
                    <a:blip r:embed="rId14">
                      <a:extLst>
                        <a:ext uri="{28A0092B-C50C-407E-A947-70E740481C1C}">
                          <a14:useLocalDpi xmlns:a14="http://schemas.microsoft.com/office/drawing/2010/main" val="0"/>
                        </a:ext>
                      </a:extLst>
                    </a:blip>
                    <a:stretch>
                      <a:fillRect/>
                    </a:stretch>
                  </pic:blipFill>
                  <pic:spPr>
                    <a:xfrm>
                      <a:off x="0" y="0"/>
                      <a:ext cx="3891624" cy="4658375"/>
                    </a:xfrm>
                    <a:prstGeom prst="rect">
                      <a:avLst/>
                    </a:prstGeom>
                  </pic:spPr>
                </pic:pic>
              </a:graphicData>
            </a:graphic>
          </wp:inline>
        </w:drawing>
      </w:r>
    </w:p>
    <w:p w14:paraId="06C70926" w14:textId="77777777" w:rsidR="00702289" w:rsidRDefault="00702289" w:rsidP="00702289"/>
    <w:p w14:paraId="1CB6AB7B" w14:textId="77777777" w:rsidR="00702289" w:rsidRDefault="00702289" w:rsidP="00702289">
      <w:r>
        <w:t xml:space="preserve">Configuration Files: </w:t>
      </w:r>
      <w:proofErr w:type="spellStart"/>
      <w:r>
        <w:t>OptimizeRasters</w:t>
      </w:r>
      <w:proofErr w:type="spellEnd"/>
      <w:r>
        <w:t xml:space="preserve"> comes with a set of preset templates that can be used to drive the conversion process of your data. Use the pull down list to select a template file that suits your needs. </w:t>
      </w:r>
    </w:p>
    <w:p w14:paraId="26DD5BC3" w14:textId="77777777" w:rsidR="00702289" w:rsidRDefault="00702289" w:rsidP="00702289">
      <w:r>
        <w:t xml:space="preserve">Input Source: Input source defines the source of the input files. The input files can come from a local disk or a cloud source. </w:t>
      </w:r>
    </w:p>
    <w:p w14:paraId="151605A9" w14:textId="77777777" w:rsidR="00702289" w:rsidRDefault="00702289" w:rsidP="00702289">
      <w:r>
        <w:t xml:space="preserve">Input Profile:  This option is active when the Input Source points to a cloud based solution like S3 or Azure.  </w:t>
      </w:r>
    </w:p>
    <w:p w14:paraId="08E3D241" w14:textId="77777777" w:rsidR="00702289" w:rsidRDefault="00702289" w:rsidP="00702289">
      <w:r>
        <w:t xml:space="preserve">Input Bucket / Container: A bucket or container is the unique storage location for your files. Refer to S3 or Azure documentation for more information. </w:t>
      </w:r>
    </w:p>
    <w:p w14:paraId="2705C163" w14:textId="77777777" w:rsidR="00702289" w:rsidRPr="00A02C33" w:rsidRDefault="00702289" w:rsidP="00702289">
      <w:pPr>
        <w:pStyle w:val="NormalWeb"/>
        <w:rPr>
          <w:rFonts w:asciiTheme="minorHAnsi" w:hAnsiTheme="minorHAnsi"/>
          <w:sz w:val="22"/>
          <w:szCs w:val="22"/>
        </w:rPr>
      </w:pPr>
      <w:r w:rsidRPr="00A02C33">
        <w:rPr>
          <w:rFonts w:asciiTheme="minorHAnsi" w:hAnsiTheme="minorHAnsi"/>
          <w:sz w:val="22"/>
          <w:szCs w:val="22"/>
        </w:rPr>
        <w:t xml:space="preserve">Input Path: The Input path can either be a local folder or a cloud storage folder name. For local storage you can use the folder browse button to pick a location. For Cloud storage solutions Type the location here. </w:t>
      </w:r>
    </w:p>
    <w:p w14:paraId="22D8A82B" w14:textId="77777777" w:rsidR="00702289" w:rsidRPr="00A02C33" w:rsidRDefault="00702289" w:rsidP="00702289">
      <w:pPr>
        <w:pStyle w:val="NormalWeb"/>
        <w:rPr>
          <w:rFonts w:asciiTheme="minorHAnsi" w:hAnsiTheme="minorHAnsi"/>
          <w:sz w:val="22"/>
          <w:szCs w:val="22"/>
        </w:rPr>
      </w:pPr>
      <w:r w:rsidRPr="00A02C33">
        <w:rPr>
          <w:rFonts w:asciiTheme="minorHAnsi" w:hAnsiTheme="minorHAnsi"/>
          <w:sz w:val="22"/>
          <w:szCs w:val="22"/>
        </w:rPr>
        <w:t>Input Temporary Folder: The temporary input location is used to process files while downloading from cloud storage before it is written to the output location.</w:t>
      </w:r>
      <w:r>
        <w:rPr>
          <w:rFonts w:asciiTheme="minorHAnsi" w:hAnsiTheme="minorHAnsi"/>
          <w:sz w:val="22"/>
          <w:szCs w:val="22"/>
        </w:rPr>
        <w:t xml:space="preserve"> </w:t>
      </w:r>
      <w:r w:rsidRPr="00A02C33">
        <w:rPr>
          <w:rFonts w:asciiTheme="minorHAnsi" w:hAnsiTheme="minorHAnsi"/>
          <w:sz w:val="22"/>
          <w:szCs w:val="22"/>
        </w:rPr>
        <w:t xml:space="preserve">The temporary location while optional, can be useful if the space is restricted in the default location, which is the system temp location. </w:t>
      </w:r>
    </w:p>
    <w:p w14:paraId="6CB82BBF" w14:textId="77777777" w:rsidR="00702289" w:rsidRDefault="00702289" w:rsidP="00702289">
      <w:r>
        <w:lastRenderedPageBreak/>
        <w:t xml:space="preserve">Output Destination: Output destination defines where the result of </w:t>
      </w:r>
      <w:proofErr w:type="spellStart"/>
      <w:r>
        <w:t>OptimizeRasters</w:t>
      </w:r>
      <w:proofErr w:type="spellEnd"/>
      <w:r>
        <w:t xml:space="preserve"> should be. It can </w:t>
      </w:r>
      <w:proofErr w:type="spellStart"/>
      <w:r>
        <w:t>can</w:t>
      </w:r>
      <w:proofErr w:type="spellEnd"/>
      <w:r>
        <w:t xml:space="preserve"> be a local disk or a cloud source. </w:t>
      </w:r>
    </w:p>
    <w:p w14:paraId="70732C14" w14:textId="77777777" w:rsidR="00702289" w:rsidRDefault="00702289" w:rsidP="00702289">
      <w:r>
        <w:t xml:space="preserve">Output Profile to Use: This is necessary when the Output Destination is either Amazon S3 or Azure. This passed as a separate entry to </w:t>
      </w:r>
      <w:proofErr w:type="spellStart"/>
      <w:r>
        <w:t>OptimizeRasters</w:t>
      </w:r>
      <w:proofErr w:type="spellEnd"/>
      <w:r>
        <w:t xml:space="preserve"> so it needs to be specified even if it is the same as input. </w:t>
      </w:r>
    </w:p>
    <w:p w14:paraId="0D6EF879" w14:textId="77777777" w:rsidR="00702289" w:rsidRDefault="00702289" w:rsidP="00702289">
      <w:r>
        <w:t>Output Bucket/</w:t>
      </w:r>
      <w:proofErr w:type="gramStart"/>
      <w:r>
        <w:t>Container :</w:t>
      </w:r>
      <w:proofErr w:type="gramEnd"/>
      <w:r>
        <w:t xml:space="preserve"> Similar to Input Bucket/Container. </w:t>
      </w:r>
    </w:p>
    <w:p w14:paraId="753F0183" w14:textId="77777777" w:rsidR="00702289" w:rsidRDefault="00702289" w:rsidP="00702289">
      <w:r>
        <w:t xml:space="preserve">Output Path:  Similar to Input Path.  </w:t>
      </w:r>
    </w:p>
    <w:p w14:paraId="0D29EA57" w14:textId="77777777" w:rsidR="00702289" w:rsidRDefault="00702289" w:rsidP="00702289">
      <w:r>
        <w:t xml:space="preserve">Output Temporary Folder: Similar to Input Temp Location. </w:t>
      </w:r>
    </w:p>
    <w:p w14:paraId="1C0FC6E0" w14:textId="77777777" w:rsidR="00702289" w:rsidRDefault="00702289" w:rsidP="00702289">
      <w:r>
        <w:t xml:space="preserve">Clone MRF Output Folder: Clone MRF files are local file pointers to the converted file that are stored either on the cloud or a local network. This option is disabled when the Mode is </w:t>
      </w:r>
      <w:proofErr w:type="spellStart"/>
      <w:r>
        <w:t>CloneMRF</w:t>
      </w:r>
      <w:proofErr w:type="spellEnd"/>
      <w:r>
        <w:t xml:space="preserve"> or </w:t>
      </w:r>
      <w:proofErr w:type="spellStart"/>
      <w:r>
        <w:t>CachingMRF</w:t>
      </w:r>
      <w:proofErr w:type="spellEnd"/>
    </w:p>
    <w:p w14:paraId="244D4CDA" w14:textId="77777777" w:rsidR="00702289" w:rsidRDefault="00702289" w:rsidP="00702289">
      <w:r>
        <w:t xml:space="preserve">Cache Folder: The location where the cache files should be </w:t>
      </w:r>
      <w:proofErr w:type="spellStart"/>
      <w:r>
        <w:t>created.If</w:t>
      </w:r>
      <w:proofErr w:type="spellEnd"/>
      <w:r>
        <w:t xml:space="preserve"> left blank the default location is used. If there are any space constraints at the default location change this path to a different location where there is sufficient space to create cache</w:t>
      </w:r>
    </w:p>
    <w:p w14:paraId="448A19FE" w14:textId="77777777" w:rsidR="00702289" w:rsidRDefault="00702289" w:rsidP="00702289"/>
    <w:p w14:paraId="0113F41A" w14:textId="77777777" w:rsidR="00702289" w:rsidRDefault="00702289" w:rsidP="00702289">
      <w:r>
        <w:t>Advanced Section.</w:t>
      </w:r>
    </w:p>
    <w:p w14:paraId="75884037" w14:textId="77777777" w:rsidR="00702289" w:rsidRDefault="00702289" w:rsidP="00702289">
      <w:r>
        <w:t xml:space="preserve">The Advanced section is for users who understand the parameters being used in </w:t>
      </w:r>
      <w:proofErr w:type="spellStart"/>
      <w:r>
        <w:t>OptimizeRasters</w:t>
      </w:r>
      <w:proofErr w:type="spellEnd"/>
      <w:r>
        <w:t xml:space="preserve"> and wish to change it. Based on the selected template the values are read and added to the table (see diagram below). </w:t>
      </w:r>
    </w:p>
    <w:p w14:paraId="071475B9" w14:textId="77777777" w:rsidR="00702289" w:rsidRDefault="00702289" w:rsidP="00702289">
      <w:r>
        <w:rPr>
          <w:noProof/>
        </w:rPr>
        <w:drawing>
          <wp:inline distT="0" distB="0" distL="0" distR="0" wp14:anchorId="7C5D20C9" wp14:editId="78B30436">
            <wp:extent cx="4019550" cy="24177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86168.tmp"/>
                    <pic:cNvPicPr/>
                  </pic:nvPicPr>
                  <pic:blipFill>
                    <a:blip r:embed="rId15">
                      <a:extLst>
                        <a:ext uri="{28A0092B-C50C-407E-A947-70E740481C1C}">
                          <a14:useLocalDpi xmlns:a14="http://schemas.microsoft.com/office/drawing/2010/main" val="0"/>
                        </a:ext>
                      </a:extLst>
                    </a:blip>
                    <a:stretch>
                      <a:fillRect/>
                    </a:stretch>
                  </pic:blipFill>
                  <pic:spPr>
                    <a:xfrm>
                      <a:off x="0" y="0"/>
                      <a:ext cx="4020111" cy="2418055"/>
                    </a:xfrm>
                    <a:prstGeom prst="rect">
                      <a:avLst/>
                    </a:prstGeom>
                  </pic:spPr>
                </pic:pic>
              </a:graphicData>
            </a:graphic>
          </wp:inline>
        </w:drawing>
      </w:r>
    </w:p>
    <w:p w14:paraId="36F4DCE6" w14:textId="77777777" w:rsidR="00702289" w:rsidRDefault="00702289" w:rsidP="00702289">
      <w:r>
        <w:t xml:space="preserve">To edit the values select the check box labeled Edit Configuration Values.  Edit the values, refer to the tool help for list of allowed entries for each parameter. </w:t>
      </w:r>
    </w:p>
    <w:p w14:paraId="6ACB4136" w14:textId="77777777" w:rsidR="00702289" w:rsidRDefault="00702289" w:rsidP="00702289">
      <w:r>
        <w:t xml:space="preserve">The edit configuration values are saved to a new file and used when the user click OK. It will have the time stamp appended to the original file name and displayed towards the end of the list of templates. </w:t>
      </w:r>
    </w:p>
    <w:p w14:paraId="1291B6C5" w14:textId="77777777" w:rsidR="00702289" w:rsidRDefault="00702289" w:rsidP="00702289">
      <w:r>
        <w:t xml:space="preserve">NOTE: If a user edited template is selected for further edits, the changes are saved back to the same file.  </w:t>
      </w:r>
    </w:p>
    <w:p w14:paraId="6822DFE3" w14:textId="77777777" w:rsidR="00FF2B9B" w:rsidRDefault="00FF2B9B" w:rsidP="00C80B29">
      <w:pPr>
        <w:jc w:val="both"/>
      </w:pPr>
    </w:p>
    <w:p w14:paraId="1CF3FC35" w14:textId="77777777" w:rsidR="00FF2B9B" w:rsidRPr="00FF2B9B" w:rsidRDefault="00FF2B9B" w:rsidP="00C80B29">
      <w:pPr>
        <w:jc w:val="both"/>
      </w:pPr>
    </w:p>
    <w:p w14:paraId="3C31C7E3" w14:textId="3B005D79" w:rsidR="002B22CA" w:rsidRPr="008930F3" w:rsidRDefault="00702289" w:rsidP="00C065D5">
      <w:pPr>
        <w:pStyle w:val="Heading1"/>
      </w:pPr>
      <w:bookmarkStart w:id="44" w:name="_Toc443494282"/>
      <w:r>
        <w:t xml:space="preserve">Using </w:t>
      </w:r>
      <w:proofErr w:type="spellStart"/>
      <w:r>
        <w:t>OptimizeRasters</w:t>
      </w:r>
      <w:proofErr w:type="spellEnd"/>
      <w:r w:rsidR="002B22CA" w:rsidRPr="008930F3">
        <w:t xml:space="preserve"> </w:t>
      </w:r>
      <w:r>
        <w:t>(Command Line)</w:t>
      </w:r>
      <w:bookmarkEnd w:id="44"/>
    </w:p>
    <w:p w14:paraId="5CCE239C" w14:textId="58224573" w:rsidR="002B22CA" w:rsidRDefault="002B22CA" w:rsidP="00C80B29">
      <w:pPr>
        <w:jc w:val="both"/>
      </w:pPr>
      <w:r>
        <w:t>Optimize Rasters</w:t>
      </w:r>
      <w:ins w:id="45" w:author="Peter Becker" w:date="2016-02-17T18:12:00Z">
        <w:r w:rsidR="007D303A">
          <w:t xml:space="preserve"> can be called as </w:t>
        </w:r>
        <w:proofErr w:type="spellStart"/>
        <w:r w:rsidR="007D303A">
          <w:t>a</w:t>
        </w:r>
      </w:ins>
      <w:del w:id="46" w:author="Peter Becker" w:date="2016-02-17T18:12:00Z">
        <w:r w:rsidDel="007D303A">
          <w:delText xml:space="preserve"> is a </w:delText>
        </w:r>
      </w:del>
      <w:r>
        <w:t>command</w:t>
      </w:r>
      <w:proofErr w:type="spellEnd"/>
      <w:r>
        <w:t xml:space="preserve"> line tool. </w:t>
      </w:r>
      <w:del w:id="47" w:author="Peter Becker" w:date="2016-02-17T18:12:00Z">
        <w:r w:rsidDel="007D303A">
          <w:delText>Currently there is no graphical user interface or GPTool (although these tools may soon be developed).</w:delText>
        </w:r>
      </w:del>
    </w:p>
    <w:p w14:paraId="6B38F0D6" w14:textId="77777777" w:rsidR="002B22CA" w:rsidRDefault="002B22CA" w:rsidP="00C80B29">
      <w:pPr>
        <w:jc w:val="both"/>
      </w:pPr>
      <w:r>
        <w:t>Help for the command can be obtained by using the following command:</w:t>
      </w:r>
    </w:p>
    <w:p w14:paraId="027C216E" w14:textId="77777777" w:rsidR="00FA6488" w:rsidRPr="00FA6488" w:rsidRDefault="00FA6488" w:rsidP="00C80B29">
      <w:pPr>
        <w:jc w:val="both"/>
        <w:rPr>
          <w:b/>
        </w:rPr>
      </w:pPr>
      <w:r w:rsidRPr="00FA6488">
        <w:rPr>
          <w:b/>
        </w:rPr>
        <w:t>&lt;path_to_python.exe&gt; &lt;path_to_optimizerastes.py&gt; --help</w:t>
      </w:r>
    </w:p>
    <w:p w14:paraId="6F1B2AC9" w14:textId="77777777" w:rsidR="00E50C32" w:rsidRDefault="00EA3889" w:rsidP="002B22CA">
      <w:pPr>
        <w:jc w:val="both"/>
      </w:pPr>
      <w:r>
        <w:t>A common</w:t>
      </w:r>
      <w:r w:rsidR="00E50C32">
        <w:t xml:space="preserve"> command line usage is</w:t>
      </w:r>
      <w:r w:rsidR="00A64968">
        <w:t>:</w:t>
      </w:r>
    </w:p>
    <w:p w14:paraId="00455936" w14:textId="77777777" w:rsidR="00E50C32" w:rsidRDefault="00E50C32" w:rsidP="00E50C32">
      <w:pPr>
        <w:tabs>
          <w:tab w:val="left" w:pos="720"/>
        </w:tabs>
        <w:jc w:val="both"/>
      </w:pPr>
      <w:r>
        <w:t>&lt;</w:t>
      </w:r>
      <w:proofErr w:type="gramStart"/>
      <w:r>
        <w:t>path</w:t>
      </w:r>
      <w:proofErr w:type="gramEnd"/>
      <w:r>
        <w:t xml:space="preserve"> to python.exe&gt; &lt;path to optimizerasters.py&gt; -input=&lt;path to input folder&gt; -output=&lt;path to outputfolder&gt; -mode=mrf</w:t>
      </w:r>
    </w:p>
    <w:p w14:paraId="7F7C1E4B" w14:textId="77777777" w:rsidR="002B22CA" w:rsidRDefault="002B22CA" w:rsidP="002B22CA">
      <w:pPr>
        <w:jc w:val="both"/>
      </w:pPr>
      <w:r>
        <w:t>The following command line arguments can be used:</w:t>
      </w:r>
    </w:p>
    <w:p w14:paraId="57A30D7F" w14:textId="77777777" w:rsidR="00E40DA8" w:rsidRDefault="00E40DA8" w:rsidP="00E40DA8">
      <w:pPr>
        <w:jc w:val="both"/>
      </w:pPr>
      <w:r>
        <w:t>-input</w:t>
      </w:r>
      <w:r w:rsidR="002B22CA">
        <w:t xml:space="preserve"> = </w:t>
      </w:r>
      <w:r>
        <w:t>Input directory path</w:t>
      </w:r>
      <w:r w:rsidR="00AD74ED">
        <w:t>. Note all files in a directory will be processed.</w:t>
      </w:r>
    </w:p>
    <w:p w14:paraId="254998BB" w14:textId="77777777" w:rsidR="00E40DA8" w:rsidRDefault="00E40DA8" w:rsidP="00E40DA8">
      <w:pPr>
        <w:jc w:val="both"/>
      </w:pPr>
      <w:r>
        <w:t>-output</w:t>
      </w:r>
      <w:r w:rsidR="002B22CA">
        <w:t xml:space="preserve"> </w:t>
      </w:r>
      <w:r>
        <w:t>=</w:t>
      </w:r>
      <w:r w:rsidR="002B22CA">
        <w:t xml:space="preserve"> </w:t>
      </w:r>
      <w:r>
        <w:t>Output directory path</w:t>
      </w:r>
    </w:p>
    <w:p w14:paraId="1374FE60" w14:textId="77777777" w:rsidR="002B22CA" w:rsidRDefault="002B22CA" w:rsidP="002B22CA">
      <w:pPr>
        <w:jc w:val="both"/>
      </w:pPr>
      <w:r>
        <w:t>-config = Configuration file with default settings</w:t>
      </w:r>
      <w:r w:rsidR="00AD74ED">
        <w:t xml:space="preserve">. All parameters not defined on the command line will be taken from this file. If undefined then </w:t>
      </w:r>
      <w:r>
        <w:t>OptimizeRasters.xml stored in the same location as OptimizeRasters.py</w:t>
      </w:r>
      <w:r w:rsidR="00AD74ED">
        <w:t xml:space="preserve"> will be used</w:t>
      </w:r>
      <w:r w:rsidR="00A64968">
        <w:t>. The configuration file can be used</w:t>
      </w:r>
      <w:r w:rsidR="003C35CA">
        <w:t xml:space="preserve"> to define often used configuration setting so reducing the command line parameters required.</w:t>
      </w:r>
      <w:r w:rsidR="00AD74ED">
        <w:t xml:space="preserve"> P</w:t>
      </w:r>
      <w:r w:rsidR="003C35CA">
        <w:t>arameter defined in the command line override configuration parameters.</w:t>
      </w:r>
    </w:p>
    <w:p w14:paraId="0A4F6472" w14:textId="77777777" w:rsidR="00E40DA8" w:rsidRDefault="002B22CA" w:rsidP="00E40DA8">
      <w:pPr>
        <w:jc w:val="both"/>
      </w:pPr>
      <w:r>
        <w:t xml:space="preserve">-mode </w:t>
      </w:r>
      <w:r w:rsidR="00E40DA8">
        <w:t>=</w:t>
      </w:r>
      <w:r>
        <w:t xml:space="preserve"> </w:t>
      </w:r>
      <w:r w:rsidR="00E40DA8">
        <w:t>Processing mode/output format</w:t>
      </w:r>
      <w:r w:rsidR="0062535F">
        <w:t xml:space="preserve">. Typical values are tif, </w:t>
      </w:r>
      <w:r w:rsidR="00E40DA8">
        <w:t>mrf, cachingmrf, clonemrf</w:t>
      </w:r>
      <w:r w:rsidR="00E21C31">
        <w:t xml:space="preserve">; </w:t>
      </w:r>
      <w:r w:rsidR="00DC4C1C">
        <w:t>refer</w:t>
      </w:r>
      <w:r w:rsidR="0062535F">
        <w:t xml:space="preserve"> below to the meaning of modes.</w:t>
      </w:r>
    </w:p>
    <w:p w14:paraId="22CD2C67" w14:textId="77777777" w:rsidR="00E40DA8" w:rsidRDefault="00E40DA8" w:rsidP="00E40DA8">
      <w:pPr>
        <w:jc w:val="both"/>
      </w:pPr>
      <w:r>
        <w:t>-cache =</w:t>
      </w:r>
      <w:r w:rsidR="002B22CA">
        <w:t xml:space="preserve"> </w:t>
      </w:r>
      <w:r>
        <w:t>cache output directory path</w:t>
      </w:r>
      <w:r w:rsidR="002B22CA">
        <w:t>. Location to embed into MRF files for where to create the cache files. If not defined then will be the same location as the MRF files.</w:t>
      </w:r>
      <w:r w:rsidR="00AD74ED">
        <w:t xml:space="preserve"> (</w:t>
      </w:r>
      <w:proofErr w:type="gramStart"/>
      <w:r w:rsidR="00AD74ED">
        <w:t>see</w:t>
      </w:r>
      <w:proofErr w:type="gramEnd"/>
      <w:r w:rsidR="00AD74ED">
        <w:t xml:space="preserve"> below for information on cache management)</w:t>
      </w:r>
    </w:p>
    <w:p w14:paraId="342D2DBB" w14:textId="77777777" w:rsidR="00E40DA8" w:rsidRDefault="00E40DA8" w:rsidP="00E40DA8">
      <w:pPr>
        <w:jc w:val="both"/>
      </w:pPr>
      <w:r>
        <w:t>-quality =JPEG quality if compression is jpeg</w:t>
      </w:r>
    </w:p>
    <w:p w14:paraId="44402F42" w14:textId="77777777" w:rsidR="00E40DA8" w:rsidRDefault="00E40DA8" w:rsidP="00E40DA8">
      <w:pPr>
        <w:jc w:val="both"/>
      </w:pPr>
      <w:r>
        <w:t>-</w:t>
      </w:r>
      <w:proofErr w:type="spellStart"/>
      <w:r>
        <w:t>prec</w:t>
      </w:r>
      <w:proofErr w:type="spellEnd"/>
      <w:r w:rsidR="003C35CA">
        <w:t xml:space="preserve"> </w:t>
      </w:r>
      <w:r>
        <w:t>=</w:t>
      </w:r>
      <w:r w:rsidR="003C35CA">
        <w:t xml:space="preserve"> </w:t>
      </w:r>
      <w:r>
        <w:t xml:space="preserve">LERC precision </w:t>
      </w:r>
    </w:p>
    <w:p w14:paraId="6D61C606" w14:textId="77777777" w:rsidR="00E40DA8" w:rsidRDefault="00E40DA8" w:rsidP="00E40DA8">
      <w:pPr>
        <w:jc w:val="both"/>
      </w:pPr>
      <w:r>
        <w:t>-pyramids =</w:t>
      </w:r>
      <w:r w:rsidR="00FA0B21">
        <w:t>If to g</w:t>
      </w:r>
      <w:r>
        <w:t>enerate pyramids</w:t>
      </w:r>
      <w:r w:rsidR="00782C77">
        <w:t xml:space="preserve"> </w:t>
      </w:r>
      <w:r>
        <w:t>- value should be true/f</w:t>
      </w:r>
      <w:r w:rsidR="003C35CA">
        <w:t>al</w:t>
      </w:r>
      <w:r>
        <w:t>se</w:t>
      </w:r>
      <w:r w:rsidR="00FA0B21">
        <w:t xml:space="preserve">. Typically pyramids should always be created. Used to override the </w:t>
      </w:r>
      <w:proofErr w:type="spellStart"/>
      <w:r w:rsidR="00FA0B21" w:rsidRPr="00FA0B21">
        <w:t>BuildPyramids</w:t>
      </w:r>
      <w:proofErr w:type="spellEnd"/>
      <w:r w:rsidR="00FA0B21">
        <w:t xml:space="preserve"> parameter in </w:t>
      </w:r>
      <w:proofErr w:type="spellStart"/>
      <w:r w:rsidR="00FA0B21">
        <w:t>config</w:t>
      </w:r>
      <w:proofErr w:type="spellEnd"/>
      <w:r w:rsidR="00FA0B21">
        <w:t xml:space="preserve"> file</w:t>
      </w:r>
    </w:p>
    <w:p w14:paraId="5AF6C638" w14:textId="77777777" w:rsidR="00E40DA8" w:rsidRDefault="00E40DA8" w:rsidP="00E40DA8">
      <w:pPr>
        <w:jc w:val="both"/>
      </w:pPr>
      <w:r>
        <w:t>-s3input =</w:t>
      </w:r>
      <w:r w:rsidR="003C35CA">
        <w:t xml:space="preserve"> If </w:t>
      </w:r>
      <w:r>
        <w:t xml:space="preserve">the input </w:t>
      </w:r>
      <w:r w:rsidR="003C35CA">
        <w:t>is an S</w:t>
      </w:r>
      <w:r>
        <w:t xml:space="preserve">3 folder </w:t>
      </w:r>
      <w:r w:rsidR="003C35CA">
        <w:t xml:space="preserve">this value should be </w:t>
      </w:r>
      <w:r>
        <w:t>true</w:t>
      </w:r>
      <w:r w:rsidR="003C35CA">
        <w:t xml:space="preserve"> else fal</w:t>
      </w:r>
      <w:r>
        <w:t>se</w:t>
      </w:r>
    </w:p>
    <w:p w14:paraId="481F3DDE" w14:textId="77777777" w:rsidR="00E40DA8" w:rsidRDefault="00E40DA8" w:rsidP="00E40DA8">
      <w:pPr>
        <w:jc w:val="both"/>
      </w:pPr>
      <w:r>
        <w:t>-s3output =</w:t>
      </w:r>
      <w:r w:rsidR="003C35CA" w:rsidRPr="003C35CA">
        <w:t xml:space="preserve"> </w:t>
      </w:r>
      <w:r w:rsidR="003C35CA">
        <w:t>If the input is an S3 folder this value should be true else false</w:t>
      </w:r>
    </w:p>
    <w:p w14:paraId="71953A39" w14:textId="77777777" w:rsidR="00E40DA8" w:rsidRDefault="00E40DA8" w:rsidP="00E40DA8">
      <w:pPr>
        <w:jc w:val="both"/>
      </w:pPr>
      <w:r>
        <w:t>-subs =</w:t>
      </w:r>
      <w:r w:rsidR="003C35CA">
        <w:t xml:space="preserve"> </w:t>
      </w:r>
      <w:r>
        <w:t>Include sub-direc</w:t>
      </w:r>
      <w:r w:rsidR="003C35CA">
        <w:t>tories - value should be true/false. If true all sub directories of the input directory will also be processed</w:t>
      </w:r>
    </w:p>
    <w:p w14:paraId="04E78EFA" w14:textId="77777777" w:rsidR="00E40DA8" w:rsidRDefault="00E40DA8" w:rsidP="00E40DA8">
      <w:pPr>
        <w:jc w:val="both"/>
      </w:pPr>
      <w:r>
        <w:t>-</w:t>
      </w:r>
      <w:proofErr w:type="spellStart"/>
      <w:r>
        <w:t>tempinput</w:t>
      </w:r>
      <w:proofErr w:type="spellEnd"/>
      <w:r>
        <w:t>=Path to copy -</w:t>
      </w:r>
      <w:r w:rsidR="003C35CA">
        <w:t>input ra</w:t>
      </w:r>
      <w:r w:rsidR="00782C77">
        <w:t>s</w:t>
      </w:r>
      <w:r w:rsidR="003C35CA">
        <w:t>ters before conversion. I</w:t>
      </w:r>
      <w:r>
        <w:t xml:space="preserve">f </w:t>
      </w:r>
      <w:r w:rsidR="003C35CA">
        <w:t xml:space="preserve">the </w:t>
      </w:r>
      <w:r>
        <w:t>in</w:t>
      </w:r>
      <w:r w:rsidR="003C35CA">
        <w:t>put is S</w:t>
      </w:r>
      <w:r>
        <w:t xml:space="preserve">3 </w:t>
      </w:r>
      <w:r w:rsidR="003C35CA">
        <w:t xml:space="preserve">then </w:t>
      </w:r>
      <w:r>
        <w:t xml:space="preserve">this is </w:t>
      </w:r>
      <w:r w:rsidR="003C35CA">
        <w:t xml:space="preserve">a </w:t>
      </w:r>
      <w:r>
        <w:t>required parameter</w:t>
      </w:r>
      <w:r w:rsidR="003C35CA">
        <w:t>. The input rasters will be temporarily copied to this directory before processing.</w:t>
      </w:r>
    </w:p>
    <w:p w14:paraId="4264C072" w14:textId="77777777" w:rsidR="00C80B29" w:rsidRDefault="00E40DA8" w:rsidP="00E40DA8">
      <w:pPr>
        <w:jc w:val="both"/>
      </w:pPr>
      <w:r>
        <w:lastRenderedPageBreak/>
        <w:t>-</w:t>
      </w:r>
      <w:proofErr w:type="spellStart"/>
      <w:r>
        <w:t>tempoutput</w:t>
      </w:r>
      <w:proofErr w:type="spellEnd"/>
      <w:r>
        <w:t xml:space="preserve">=Path to </w:t>
      </w:r>
      <w:r w:rsidR="00DB64BF">
        <w:t>copy</w:t>
      </w:r>
      <w:r>
        <w:t xml:space="preserve"> converted rasters before moving to output</w:t>
      </w:r>
      <w:r w:rsidR="003C35CA">
        <w:t xml:space="preserve">. If the </w:t>
      </w:r>
      <w:r>
        <w:t xml:space="preserve">output is </w:t>
      </w:r>
      <w:r w:rsidR="003C35CA">
        <w:t>S</w:t>
      </w:r>
      <w:r>
        <w:t xml:space="preserve">3 </w:t>
      </w:r>
      <w:r w:rsidR="003C35CA">
        <w:t xml:space="preserve">then this is </w:t>
      </w:r>
      <w:r>
        <w:t>a required parameter</w:t>
      </w:r>
      <w:r w:rsidR="00BB2EC5">
        <w:t>. The input rasters will be temporarily copied to this directory before being uploaded to S3. It is optimum if this is on a faster drive as pyramids will be generated by reading and writing to this loca</w:t>
      </w:r>
      <w:r w:rsidR="008930F3">
        <w:t>ti</w:t>
      </w:r>
      <w:r w:rsidR="00BB2EC5">
        <w:t>on.</w:t>
      </w:r>
    </w:p>
    <w:p w14:paraId="2E37B506" w14:textId="77777777" w:rsidR="003C35CA" w:rsidRDefault="00E40DA8" w:rsidP="00E40DA8">
      <w:pPr>
        <w:jc w:val="both"/>
      </w:pPr>
      <w:r>
        <w:t>All the above arguments can be defined in the configuration file</w:t>
      </w:r>
      <w:r w:rsidR="003C35CA">
        <w:t xml:space="preserve">, reducing the need for </w:t>
      </w:r>
      <w:r>
        <w:t xml:space="preserve">command line </w:t>
      </w:r>
      <w:r w:rsidR="003C35CA">
        <w:t xml:space="preserve">parameters. The configuration file contains additional parameters, with </w:t>
      </w:r>
      <w:r>
        <w:t>expl</w:t>
      </w:r>
      <w:r w:rsidR="003C35CA">
        <w:t>anations of their use.</w:t>
      </w:r>
    </w:p>
    <w:p w14:paraId="2A287854" w14:textId="77777777" w:rsidR="003C35CA" w:rsidRDefault="003C35CA" w:rsidP="00E40DA8">
      <w:pPr>
        <w:jc w:val="both"/>
      </w:pPr>
      <w:r>
        <w:t xml:space="preserve">Some of the important configuration parameters the </w:t>
      </w:r>
      <w:r w:rsidR="00DC4C1C">
        <w:t>may need</w:t>
      </w:r>
      <w:r>
        <w:t xml:space="preserve"> to be change include:</w:t>
      </w:r>
    </w:p>
    <w:p w14:paraId="6D9CFD7D" w14:textId="77777777" w:rsidR="004D2A39" w:rsidRDefault="004D2A39" w:rsidP="004D2A39">
      <w:pPr>
        <w:tabs>
          <w:tab w:val="left" w:pos="360"/>
        </w:tabs>
        <w:jc w:val="both"/>
      </w:pPr>
      <w:proofErr w:type="spellStart"/>
      <w:r w:rsidRPr="004D2A39">
        <w:t>RasterFormatFilter</w:t>
      </w:r>
      <w:proofErr w:type="spellEnd"/>
      <w:r>
        <w:t xml:space="preserve"> – Defined the file extension of the rasters that should be converted. Typically this is set to “</w:t>
      </w:r>
      <w:proofErr w:type="spellStart"/>
      <w:r>
        <w:t>tif</w:t>
      </w:r>
      <w:proofErr w:type="gramStart"/>
      <w:r>
        <w:t>,TIF,mrf</w:t>
      </w:r>
      <w:r w:rsidR="00953601">
        <w:t>,tiff</w:t>
      </w:r>
      <w:proofErr w:type="spellEnd"/>
      <w:proofErr w:type="gramEnd"/>
      <w:r>
        <w:t xml:space="preserve">” and defines that files with these extensions </w:t>
      </w:r>
      <w:r w:rsidR="00BB2EC5">
        <w:t xml:space="preserve">are rasters that </w:t>
      </w:r>
      <w:r>
        <w:t>should be converted. All other files (</w:t>
      </w:r>
      <w:r w:rsidR="003E0ACF">
        <w:t>e.g.</w:t>
      </w:r>
      <w:r>
        <w:t xml:space="preserve"> JPEG file that may contain a Logo) do not get converted, but get copied from source to destination. Note the file extensions are case sensitive hence the definition of tif and TIF.</w:t>
      </w:r>
    </w:p>
    <w:p w14:paraId="3AB58F7C" w14:textId="77777777" w:rsidR="00A639A1" w:rsidRDefault="004D2A39" w:rsidP="00A639A1">
      <w:pPr>
        <w:tabs>
          <w:tab w:val="left" w:pos="360"/>
        </w:tabs>
        <w:jc w:val="both"/>
      </w:pPr>
      <w:proofErr w:type="spellStart"/>
      <w:r>
        <w:t>ExcludeFilter</w:t>
      </w:r>
      <w:proofErr w:type="spellEnd"/>
      <w:r>
        <w:t xml:space="preserve"> – Defines the extension of files that should not be copied as they are not needed. Typically if data is being converted say to TIF with internal pyramids or MRF files then </w:t>
      </w:r>
      <w:r w:rsidR="00A639A1">
        <w:t xml:space="preserve">existing </w:t>
      </w:r>
      <w:proofErr w:type="spellStart"/>
      <w:r w:rsidR="00A639A1">
        <w:t>ovr</w:t>
      </w:r>
      <w:proofErr w:type="spellEnd"/>
      <w:r w:rsidR="00A639A1">
        <w:t xml:space="preserve"> or </w:t>
      </w:r>
      <w:proofErr w:type="spellStart"/>
      <w:r w:rsidR="00A639A1">
        <w:t>rrd</w:t>
      </w:r>
      <w:proofErr w:type="spellEnd"/>
      <w:r w:rsidR="00A639A1">
        <w:t xml:space="preserve"> files are not required. Similarly there are other files that would typically be replaced with new files such as </w:t>
      </w:r>
      <w:proofErr w:type="spellStart"/>
      <w:r w:rsidR="00A639A1">
        <w:t>idx</w:t>
      </w:r>
      <w:proofErr w:type="spellEnd"/>
      <w:r w:rsidR="00A639A1">
        <w:t xml:space="preserve">, </w:t>
      </w:r>
      <w:proofErr w:type="spellStart"/>
      <w:r w:rsidR="00A639A1">
        <w:t>lrc</w:t>
      </w:r>
      <w:proofErr w:type="spellEnd"/>
      <w:r w:rsidR="00A639A1">
        <w:t xml:space="preserve">, </w:t>
      </w:r>
      <w:proofErr w:type="spellStart"/>
      <w:r w:rsidR="00A639A1">
        <w:t>mrf_cache</w:t>
      </w:r>
      <w:proofErr w:type="spellEnd"/>
      <w:r w:rsidR="00A639A1">
        <w:t xml:space="preserve">, </w:t>
      </w:r>
      <w:proofErr w:type="spellStart"/>
      <w:r w:rsidR="00A639A1">
        <w:t>pjp</w:t>
      </w:r>
      <w:proofErr w:type="spellEnd"/>
      <w:r w:rsidR="00A639A1">
        <w:t xml:space="preserve">, </w:t>
      </w:r>
      <w:proofErr w:type="spellStart"/>
      <w:r w:rsidR="00A639A1">
        <w:t>ppng</w:t>
      </w:r>
      <w:proofErr w:type="spellEnd"/>
      <w:r w:rsidR="00A639A1">
        <w:t xml:space="preserve">, </w:t>
      </w:r>
      <w:proofErr w:type="spellStart"/>
      <w:r w:rsidR="00A639A1">
        <w:t>pft</w:t>
      </w:r>
      <w:proofErr w:type="spellEnd"/>
      <w:r w:rsidR="00A639A1">
        <w:t xml:space="preserve">, </w:t>
      </w:r>
      <w:proofErr w:type="spellStart"/>
      <w:r w:rsidR="00A639A1">
        <w:t>pzp</w:t>
      </w:r>
      <w:proofErr w:type="spellEnd"/>
      <w:r w:rsidR="00A639A1">
        <w:t xml:space="preserve">. In some workflows other file extension from the source are also not required such as </w:t>
      </w:r>
      <w:proofErr w:type="spellStart"/>
      <w:r w:rsidR="00A639A1">
        <w:t>tfw</w:t>
      </w:r>
      <w:proofErr w:type="spellEnd"/>
      <w:r w:rsidR="00A639A1">
        <w:t xml:space="preserve"> aux.xml and can in included in this list.</w:t>
      </w:r>
    </w:p>
    <w:p w14:paraId="624E5140" w14:textId="77777777" w:rsidR="00023D2B" w:rsidRDefault="00023D2B" w:rsidP="00A639A1">
      <w:pPr>
        <w:tabs>
          <w:tab w:val="left" w:pos="360"/>
        </w:tabs>
        <w:jc w:val="both"/>
      </w:pPr>
      <w:proofErr w:type="spellStart"/>
      <w:r>
        <w:t>KeepExtension</w:t>
      </w:r>
      <w:proofErr w:type="spellEnd"/>
      <w:r>
        <w:t xml:space="preserve"> – Defines if the output </w:t>
      </w:r>
      <w:r w:rsidRPr="00023D2B">
        <w:t>raster extensions</w:t>
      </w:r>
      <w:r>
        <w:t xml:space="preserve"> should be changed or not. If true the extension will remain the same as the input even if the format was changed (</w:t>
      </w:r>
      <w:proofErr w:type="spellStart"/>
      <w:r>
        <w:t>eg</w:t>
      </w:r>
      <w:proofErr w:type="spellEnd"/>
      <w:r>
        <w:t xml:space="preserve"> to MRF). If false then the extension will be that most appropriate for the output format (typically .tif or .mrf)</w:t>
      </w:r>
    </w:p>
    <w:p w14:paraId="718FEFD8" w14:textId="77777777" w:rsidR="00A639A1" w:rsidRDefault="00A639A1" w:rsidP="00A639A1">
      <w:pPr>
        <w:tabs>
          <w:tab w:val="left" w:pos="360"/>
        </w:tabs>
        <w:jc w:val="both"/>
        <w:rPr>
          <w:rFonts w:cs="Times New Roman"/>
          <w:bCs/>
        </w:rPr>
      </w:pPr>
      <w:proofErr w:type="spellStart"/>
      <w:r>
        <w:rPr>
          <w:rFonts w:cs="Times New Roman"/>
          <w:bCs/>
        </w:rPr>
        <w:t>PyramidFactor</w:t>
      </w:r>
      <w:proofErr w:type="spellEnd"/>
      <w:r>
        <w:rPr>
          <w:rFonts w:cs="Times New Roman"/>
          <w:bCs/>
        </w:rPr>
        <w:t xml:space="preserve"> – Defines the factors to build. Typically this is 2 4 8 16 32 64</w:t>
      </w:r>
      <w:r w:rsidR="00BB2EC5">
        <w:rPr>
          <w:rFonts w:cs="Times New Roman"/>
          <w:bCs/>
        </w:rPr>
        <w:t xml:space="preserve">. It can be set to a factor of </w:t>
      </w:r>
      <w:r>
        <w:rPr>
          <w:rFonts w:cs="Times New Roman"/>
          <w:bCs/>
        </w:rPr>
        <w:t>3 such as 3 9 27 81</w:t>
      </w:r>
    </w:p>
    <w:p w14:paraId="39F12B61" w14:textId="77777777" w:rsidR="00A639A1" w:rsidRDefault="00A639A1" w:rsidP="00A639A1">
      <w:pPr>
        <w:tabs>
          <w:tab w:val="left" w:pos="360"/>
        </w:tabs>
        <w:jc w:val="both"/>
      </w:pPr>
      <w:proofErr w:type="spellStart"/>
      <w:r>
        <w:t>PyramidSampling</w:t>
      </w:r>
      <w:proofErr w:type="spellEnd"/>
      <w:r>
        <w:t xml:space="preserve"> – Defines sampling to use for pyramids such as average or nearest. If undefined then average will be used except for some specific cases such as </w:t>
      </w:r>
      <w:r w:rsidR="006205F9">
        <w:t>quality files for Landsat8</w:t>
      </w:r>
    </w:p>
    <w:p w14:paraId="7419F017" w14:textId="77777777" w:rsidR="0062535F" w:rsidRDefault="0062535F" w:rsidP="0062535F">
      <w:pPr>
        <w:tabs>
          <w:tab w:val="left" w:pos="360"/>
        </w:tabs>
        <w:jc w:val="both"/>
      </w:pPr>
      <w:r>
        <w:t>Interleave – Defines the interleave setting for use when compressing using JPEG. Can be Band or Pixel. If output is 3band and Interleave is Pixel then better compression is achieved.</w:t>
      </w:r>
    </w:p>
    <w:p w14:paraId="221CA9FA" w14:textId="77777777" w:rsidR="006205F9" w:rsidRDefault="006205F9" w:rsidP="00A639A1">
      <w:pPr>
        <w:tabs>
          <w:tab w:val="left" w:pos="360"/>
        </w:tabs>
        <w:jc w:val="both"/>
      </w:pPr>
      <w:proofErr w:type="spellStart"/>
      <w:r>
        <w:t>NoDataValue</w:t>
      </w:r>
      <w:proofErr w:type="spellEnd"/>
      <w:r>
        <w:t xml:space="preserve"> – Defines if there is a </w:t>
      </w:r>
      <w:proofErr w:type="spellStart"/>
      <w:r>
        <w:t>NoDataValue</w:t>
      </w:r>
      <w:proofErr w:type="spellEnd"/>
      <w:r>
        <w:t xml:space="preserve"> in the source. This is important to define if rasters have 0 as </w:t>
      </w:r>
      <w:proofErr w:type="spellStart"/>
      <w:r>
        <w:t>NoData</w:t>
      </w:r>
      <w:proofErr w:type="spellEnd"/>
      <w:r>
        <w:t xml:space="preserve"> so that the pyramid generat</w:t>
      </w:r>
      <w:r w:rsidR="00023D2B">
        <w:t>ion will not include this value</w:t>
      </w:r>
      <w:r>
        <w:t>.</w:t>
      </w:r>
    </w:p>
    <w:p w14:paraId="40B1ACF8" w14:textId="77777777" w:rsidR="009F1739" w:rsidRDefault="00A639A1" w:rsidP="006205F9">
      <w:pPr>
        <w:tabs>
          <w:tab w:val="left" w:pos="360"/>
        </w:tabs>
        <w:jc w:val="both"/>
      </w:pPr>
      <w:proofErr w:type="spellStart"/>
      <w:r>
        <w:t>BlockSize</w:t>
      </w:r>
      <w:proofErr w:type="spellEnd"/>
      <w:r w:rsidR="006205F9">
        <w:t xml:space="preserve"> – Define the size of the tiles (sometimes called blocks) in the output image. A value of 512 is recommended for most datasets. Smaller values</w:t>
      </w:r>
      <w:r w:rsidR="00BB2EC5">
        <w:t xml:space="preserve"> that are powers of 2 (e</w:t>
      </w:r>
      <w:r w:rsidR="003E0ACF">
        <w:t>.</w:t>
      </w:r>
      <w:r w:rsidR="00BB2EC5">
        <w:t>g</w:t>
      </w:r>
      <w:r w:rsidR="003E0ACF">
        <w:t>.</w:t>
      </w:r>
      <w:r w:rsidR="00BB2EC5">
        <w:t xml:space="preserve"> 128,256)</w:t>
      </w:r>
      <w:r w:rsidR="006205F9">
        <w:t xml:space="preserve"> may be used in dataset where the generation of temporal profiles is common.</w:t>
      </w:r>
    </w:p>
    <w:p w14:paraId="7B457511" w14:textId="77777777" w:rsidR="0079380E" w:rsidRDefault="0079380E" w:rsidP="006205F9">
      <w:pPr>
        <w:tabs>
          <w:tab w:val="left" w:pos="360"/>
        </w:tabs>
        <w:jc w:val="both"/>
      </w:pPr>
      <w:r>
        <w:t>Threads – Defines the number of simultaneous threads to use for parallel processing. This is typically default to 10</w:t>
      </w:r>
    </w:p>
    <w:p w14:paraId="32A8F840" w14:textId="77777777" w:rsidR="0079380E" w:rsidRDefault="0079380E" w:rsidP="006205F9">
      <w:pPr>
        <w:tabs>
          <w:tab w:val="left" w:pos="360"/>
        </w:tabs>
        <w:jc w:val="both"/>
      </w:pPr>
      <w:proofErr w:type="spellStart"/>
      <w:r>
        <w:t>LogPath</w:t>
      </w:r>
      <w:proofErr w:type="spellEnd"/>
      <w:r>
        <w:t xml:space="preserve"> – Defines the location for </w:t>
      </w:r>
      <w:proofErr w:type="spellStart"/>
      <w:r>
        <w:t>LogFiles</w:t>
      </w:r>
      <w:proofErr w:type="spellEnd"/>
      <w:r>
        <w:t xml:space="preserve">. By default these are created in the Logs directory in the same location as </w:t>
      </w:r>
      <w:r w:rsidRPr="0079380E">
        <w:t>OptimizeRasters.py</w:t>
      </w:r>
      <w:r>
        <w:t>. The log file must be a UNC type location and cannot be on S3. The Log files are XML files and can be parsed as required.</w:t>
      </w:r>
    </w:p>
    <w:p w14:paraId="280DEDC4" w14:textId="7B0C2D4E" w:rsidR="00702289" w:rsidRPr="00702289" w:rsidRDefault="00702289" w:rsidP="00702289">
      <w:pPr>
        <w:pStyle w:val="Heading2"/>
      </w:pPr>
      <w:bookmarkStart w:id="48" w:name="_Toc443494283"/>
      <w:r w:rsidRPr="00702289">
        <w:rPr>
          <w:rStyle w:val="Heading2Char"/>
        </w:rPr>
        <w:lastRenderedPageBreak/>
        <w:t>Resume interrupted workflows</w:t>
      </w:r>
      <w:bookmarkEnd w:id="48"/>
    </w:p>
    <w:p w14:paraId="39674E26" w14:textId="35CF353A" w:rsidR="00702289" w:rsidRPr="00702289" w:rsidRDefault="00702289" w:rsidP="00702289">
      <w:pPr>
        <w:tabs>
          <w:tab w:val="left" w:pos="720"/>
        </w:tabs>
        <w:jc w:val="both"/>
      </w:pPr>
      <w:proofErr w:type="spellStart"/>
      <w:r w:rsidRPr="00702289">
        <w:t>OptimizeRasters</w:t>
      </w:r>
      <w:proofErr w:type="spellEnd"/>
      <w:r w:rsidRPr="00702289">
        <w:t xml:space="preserve"> has a built in resume functionality to help continue a workflow from a point of interruption. This is immensely helpful in cases where only a few of the input files have failed to process and to avoid redoing the entire workflow each time something goes wrong</w:t>
      </w:r>
      <w:del w:id="49" w:author="Peter Becker" w:date="2016-02-17T18:13:00Z">
        <w:r w:rsidRPr="00702289" w:rsidDel="007D303A">
          <w:delText xml:space="preserve"> </w:delText>
        </w:r>
        <w:bookmarkStart w:id="50" w:name="_GoBack"/>
        <w:bookmarkEnd w:id="50"/>
        <w:r w:rsidRPr="00702289" w:rsidDel="007D303A">
          <w:delText>and not to forget the cost associated with accessing data hosted on a Cloud FS</w:delText>
        </w:r>
      </w:del>
      <w:r w:rsidRPr="00702289">
        <w:t xml:space="preserve">. </w:t>
      </w:r>
      <w:proofErr w:type="spellStart"/>
      <w:r w:rsidRPr="00702289">
        <w:t>OptimizeRasters</w:t>
      </w:r>
      <w:proofErr w:type="spellEnd"/>
      <w:r w:rsidRPr="00702289">
        <w:t xml:space="preserve"> by default takes care of processing only those files that have failed and there’s no extra effort is necessary to get the workflow restarted to complete only the failed ones. This therefore increases the productivity by freeing the user to work with something else. </w:t>
      </w:r>
    </w:p>
    <w:p w14:paraId="4B2DC864" w14:textId="77777777" w:rsidR="00702289" w:rsidRPr="00702289" w:rsidRDefault="00702289" w:rsidP="00702289">
      <w:pPr>
        <w:tabs>
          <w:tab w:val="left" w:pos="720"/>
        </w:tabs>
        <w:jc w:val="both"/>
      </w:pPr>
      <w:r w:rsidRPr="00702289">
        <w:t xml:space="preserve">By default </w:t>
      </w:r>
      <w:proofErr w:type="spellStart"/>
      <w:r w:rsidRPr="00702289">
        <w:t>OptimizeRasters</w:t>
      </w:r>
      <w:proofErr w:type="spellEnd"/>
      <w:r w:rsidRPr="00702289">
        <w:t xml:space="preserve"> creates a (Job) file each time it’s run. A Job file is a simple text file which has a header block at the start, a series of key value pairs each starting with ‘#’ and followed by a list of files to process at the source input location. The naming convention for the (Job) file is </w:t>
      </w:r>
      <w:proofErr w:type="spellStart"/>
      <w:r w:rsidRPr="00702289">
        <w:t>OR_YYYYMMDDTHHMMSSssssss.orjob</w:t>
      </w:r>
      <w:proofErr w:type="spellEnd"/>
      <w:r w:rsidRPr="00702289">
        <w:t>. The syntax followed by the underscore is the DATATIME format in the ISO format and denotes the date and time when the workflow was first run. However, it’s possible to name the job files using the command-line flag –job along with other parameter that are required to process a workflow. The default .</w:t>
      </w:r>
      <w:proofErr w:type="spellStart"/>
      <w:r w:rsidRPr="00702289">
        <w:t>orjob</w:t>
      </w:r>
      <w:proofErr w:type="spellEnd"/>
      <w:r w:rsidRPr="00702289">
        <w:t xml:space="preserve"> extension will be added if omitted.</w:t>
      </w:r>
    </w:p>
    <w:p w14:paraId="366D9432" w14:textId="77777777" w:rsidR="00702289" w:rsidRPr="00702289" w:rsidRDefault="00702289" w:rsidP="00702289">
      <w:pPr>
        <w:tabs>
          <w:tab w:val="left" w:pos="720"/>
        </w:tabs>
        <w:jc w:val="both"/>
      </w:pPr>
      <w:r w:rsidRPr="00702289">
        <w:t xml:space="preserve">The resume functionality or the creation of the Job file by </w:t>
      </w:r>
      <w:proofErr w:type="spellStart"/>
      <w:r w:rsidRPr="00702289">
        <w:t>OptimizeRasters</w:t>
      </w:r>
      <w:proofErr w:type="spellEnd"/>
      <w:r w:rsidRPr="00702289">
        <w:t xml:space="preserve"> was designed to work in silence and behind the scene hence shouldn’t require any attention by the user. On completion of processing a workflow successfully, the Job file will be moved to the Job folder for archive purpose or is left behind at the OptimizeRasters.py location in case of any errors. Users can resume job files that are left behind by using the –input command line flag pointing at the Job file. </w:t>
      </w:r>
    </w:p>
    <w:p w14:paraId="24DB2346" w14:textId="77777777" w:rsidR="00702289" w:rsidRPr="00702289" w:rsidRDefault="00702289" w:rsidP="00702289">
      <w:pPr>
        <w:tabs>
          <w:tab w:val="left" w:pos="720"/>
        </w:tabs>
        <w:jc w:val="both"/>
      </w:pPr>
      <w:r w:rsidRPr="00702289">
        <w:t xml:space="preserve">E.g.  </w:t>
      </w:r>
      <w:proofErr w:type="gramStart"/>
      <w:r w:rsidRPr="00702289">
        <w:t>python</w:t>
      </w:r>
      <w:proofErr w:type="gramEnd"/>
      <w:r w:rsidRPr="00702289">
        <w:t xml:space="preserve"> OptionizeRasters.py –input=OR_20151211T024329630000.orjob</w:t>
      </w:r>
    </w:p>
    <w:p w14:paraId="05E4F77F" w14:textId="77777777" w:rsidR="00702289" w:rsidRPr="00702289" w:rsidRDefault="00702289" w:rsidP="00702289">
      <w:pPr>
        <w:tabs>
          <w:tab w:val="left" w:pos="720"/>
        </w:tabs>
        <w:jc w:val="both"/>
      </w:pPr>
      <w:r w:rsidRPr="00702289">
        <w:t xml:space="preserve">To inspect any errors however, the user may manually inspect the Job file to see the list of files that have reported errors or the processing stage at which each file has failed. </w:t>
      </w:r>
    </w:p>
    <w:p w14:paraId="3DD4E59B" w14:textId="77777777" w:rsidR="00D95C1E" w:rsidRDefault="00D95C1E" w:rsidP="004F3F46">
      <w:pPr>
        <w:tabs>
          <w:tab w:val="left" w:pos="720"/>
        </w:tabs>
        <w:jc w:val="both"/>
        <w:rPr>
          <w:b/>
          <w:u w:val="single"/>
        </w:rPr>
      </w:pPr>
    </w:p>
    <w:p w14:paraId="5241E5BD" w14:textId="77777777" w:rsidR="006205F9" w:rsidRPr="006205F9" w:rsidRDefault="00E50C32" w:rsidP="00C065D5">
      <w:pPr>
        <w:pStyle w:val="Heading1"/>
      </w:pPr>
      <w:bookmarkStart w:id="51" w:name="_Toc443494284"/>
      <w:r>
        <w:t>Working with S3</w:t>
      </w:r>
      <w:bookmarkEnd w:id="51"/>
    </w:p>
    <w:p w14:paraId="45175735" w14:textId="77777777" w:rsidR="006D2249" w:rsidRPr="006D2249" w:rsidRDefault="006D2249" w:rsidP="00C065D5">
      <w:pPr>
        <w:pStyle w:val="Heading2"/>
      </w:pPr>
      <w:bookmarkStart w:id="52" w:name="_Toc443494285"/>
      <w:r w:rsidRPr="006D2249">
        <w:t>AWS sta</w:t>
      </w:r>
      <w:r w:rsidR="00B17D2D">
        <w:t>ndards to manage S3 credentials</w:t>
      </w:r>
      <w:bookmarkEnd w:id="52"/>
    </w:p>
    <w:p w14:paraId="2B795409" w14:textId="77777777" w:rsidR="006D2249" w:rsidRDefault="006D2249" w:rsidP="006D2249">
      <w:pPr>
        <w:tabs>
          <w:tab w:val="left" w:pos="720"/>
        </w:tabs>
        <w:jc w:val="both"/>
      </w:pPr>
      <w:r w:rsidRPr="00222B55">
        <w:t xml:space="preserve">OptimizeRasters supports the AWS standards to manage credentials. This means credentials can use the default environment variables (AWS_ACCESS_KEY_ID, AWS_ACCESS_KEY_ID) or by using the default AWS credential file located at </w:t>
      </w:r>
    </w:p>
    <w:p w14:paraId="6899B78E" w14:textId="77777777" w:rsidR="006D2249" w:rsidRDefault="006D2249" w:rsidP="00722AEF">
      <w:pPr>
        <w:tabs>
          <w:tab w:val="left" w:pos="720"/>
        </w:tabs>
        <w:jc w:val="both"/>
      </w:pPr>
      <w:r w:rsidRPr="00222B55">
        <w:t>%USERPROFILE%\.</w:t>
      </w:r>
      <w:proofErr w:type="spellStart"/>
      <w:r w:rsidRPr="00222B55">
        <w:t>aws</w:t>
      </w:r>
      <w:proofErr w:type="spellEnd"/>
      <w:r w:rsidRPr="00222B55">
        <w:t>\credentials</w:t>
      </w:r>
      <w:r>
        <w:t>.</w:t>
      </w:r>
    </w:p>
    <w:p w14:paraId="6C23BE11" w14:textId="77777777" w:rsidR="006D2249" w:rsidRDefault="006D2249" w:rsidP="006D2249">
      <w:pPr>
        <w:tabs>
          <w:tab w:val="left" w:pos="720"/>
        </w:tabs>
        <w:jc w:val="both"/>
      </w:pPr>
      <w:r w:rsidRPr="00222B55">
        <w:t xml:space="preserve">Please note credentials </w:t>
      </w:r>
      <w:r>
        <w:t xml:space="preserve">are </w:t>
      </w:r>
      <w:r w:rsidR="0079380E">
        <w:t>text/INI file without an</w:t>
      </w:r>
      <w:r w:rsidRPr="00222B55">
        <w:t xml:space="preserve"> extension. </w:t>
      </w:r>
    </w:p>
    <w:p w14:paraId="323F7934" w14:textId="77777777" w:rsidR="000D4F9D" w:rsidRDefault="009B56A6" w:rsidP="006D2249">
      <w:pPr>
        <w:tabs>
          <w:tab w:val="left" w:pos="720"/>
        </w:tabs>
        <w:jc w:val="both"/>
      </w:pPr>
      <w:r>
        <w:t xml:space="preserve">The </w:t>
      </w:r>
      <w:r w:rsidRPr="00222B55">
        <w:t>credentials</w:t>
      </w:r>
      <w:r>
        <w:t xml:space="preserve"> for AWS also can be set using the amazon Command line tools, if you are using EC2 </w:t>
      </w:r>
      <w:r w:rsidR="00616461">
        <w:t>instance</w:t>
      </w:r>
      <w:r>
        <w:t xml:space="preserve"> these tools are setup already on the system. You can use the following commands to setup the </w:t>
      </w:r>
      <w:r w:rsidRPr="00222B55">
        <w:t>credentials</w:t>
      </w:r>
    </w:p>
    <w:p w14:paraId="48199070" w14:textId="77777777" w:rsidR="009B56A6" w:rsidRDefault="009B56A6" w:rsidP="00722AEF">
      <w:pPr>
        <w:tabs>
          <w:tab w:val="left" w:pos="720"/>
        </w:tabs>
        <w:jc w:val="both"/>
      </w:pPr>
      <w:r w:rsidRPr="00722AEF">
        <w:t xml:space="preserve">$ </w:t>
      </w:r>
      <w:proofErr w:type="spellStart"/>
      <w:proofErr w:type="gramStart"/>
      <w:r w:rsidRPr="00722AEF">
        <w:t>aws</w:t>
      </w:r>
      <w:proofErr w:type="spellEnd"/>
      <w:proofErr w:type="gramEnd"/>
      <w:r w:rsidRPr="00722AEF">
        <w:t xml:space="preserve"> configure</w:t>
      </w:r>
    </w:p>
    <w:p w14:paraId="17C6FCA5" w14:textId="77777777" w:rsidR="007641EE" w:rsidRDefault="009B56A6" w:rsidP="00722AEF">
      <w:pPr>
        <w:tabs>
          <w:tab w:val="left" w:pos="720"/>
        </w:tabs>
        <w:jc w:val="both"/>
      </w:pPr>
      <w:r>
        <w:t xml:space="preserve">More help on this can be </w:t>
      </w:r>
      <w:r w:rsidR="007641EE">
        <w:t xml:space="preserve">found </w:t>
      </w:r>
    </w:p>
    <w:p w14:paraId="47D70541" w14:textId="77777777" w:rsidR="009B56A6" w:rsidRDefault="00BE663F" w:rsidP="00722AEF">
      <w:pPr>
        <w:tabs>
          <w:tab w:val="left" w:pos="720"/>
        </w:tabs>
        <w:jc w:val="both"/>
      </w:pPr>
      <w:hyperlink r:id="rId16" w:history="1">
        <w:r w:rsidR="009B56A6" w:rsidRPr="00941A19">
          <w:rPr>
            <w:rStyle w:val="Hyperlink"/>
          </w:rPr>
          <w:t>http://docs.aws.amazon.com/cli/latest/reference/configure/index.html</w:t>
        </w:r>
      </w:hyperlink>
    </w:p>
    <w:p w14:paraId="1EF17B1D" w14:textId="77777777" w:rsidR="009B56A6" w:rsidRDefault="009B56A6" w:rsidP="00722AEF">
      <w:pPr>
        <w:tabs>
          <w:tab w:val="left" w:pos="720"/>
        </w:tabs>
        <w:jc w:val="both"/>
      </w:pPr>
      <w:r>
        <w:t xml:space="preserve">If the tools are not installed on the system they can be installed </w:t>
      </w:r>
      <w:r w:rsidR="003D7BF3">
        <w:t>from this location</w:t>
      </w:r>
      <w:r w:rsidR="007641EE">
        <w:t xml:space="preserve"> </w:t>
      </w:r>
    </w:p>
    <w:p w14:paraId="310CBB9D" w14:textId="77777777" w:rsidR="003D7BF3" w:rsidRDefault="00BE663F" w:rsidP="00722AEF">
      <w:pPr>
        <w:tabs>
          <w:tab w:val="left" w:pos="720"/>
        </w:tabs>
        <w:jc w:val="both"/>
      </w:pPr>
      <w:hyperlink r:id="rId17" w:history="1">
        <w:r w:rsidR="00616461" w:rsidRPr="00531A9C">
          <w:rPr>
            <w:rStyle w:val="Hyperlink"/>
          </w:rPr>
          <w:t>http://aws.amazon.com/cli</w:t>
        </w:r>
      </w:hyperlink>
    </w:p>
    <w:p w14:paraId="508632BA" w14:textId="77777777" w:rsidR="006D2249" w:rsidRDefault="0079380E" w:rsidP="006D2249">
      <w:pPr>
        <w:tabs>
          <w:tab w:val="left" w:pos="720"/>
        </w:tabs>
        <w:jc w:val="both"/>
      </w:pPr>
      <w:r>
        <w:t xml:space="preserve">The </w:t>
      </w:r>
      <w:r w:rsidR="006D2249" w:rsidRPr="00222B55">
        <w:t xml:space="preserve">primary advantage of using </w:t>
      </w:r>
      <w:r>
        <w:t xml:space="preserve">an </w:t>
      </w:r>
      <w:r w:rsidR="006D2249" w:rsidRPr="00222B55">
        <w:t xml:space="preserve">AWS credential file </w:t>
      </w:r>
      <w:r>
        <w:t xml:space="preserve">is </w:t>
      </w:r>
      <w:r w:rsidR="006D2249" w:rsidRPr="00222B55">
        <w:t xml:space="preserve">to store S3 keys for the default user </w:t>
      </w:r>
      <w:r>
        <w:t xml:space="preserve">using the </w:t>
      </w:r>
      <w:r w:rsidR="006D2249" w:rsidRPr="00222B55">
        <w:t>access security offered by the OS. The credentials file will only be accessible to the user who already has the read/write access to the profile location. This will</w:t>
      </w:r>
      <w:r w:rsidR="00BB2EC5">
        <w:t xml:space="preserve"> ensure that</w:t>
      </w:r>
      <w:r w:rsidR="006D2249" w:rsidRPr="00222B55">
        <w:t xml:space="preserve"> when copying the OptimizeRasters package onto another machine, </w:t>
      </w:r>
      <w:r w:rsidR="00BB2EC5">
        <w:t xml:space="preserve">that </w:t>
      </w:r>
      <w:r w:rsidR="006D2249" w:rsidRPr="00222B55">
        <w:t xml:space="preserve">credentials </w:t>
      </w:r>
      <w:r w:rsidR="00BB2EC5">
        <w:t>otherwise recoded in t</w:t>
      </w:r>
      <w:r w:rsidR="006D2249" w:rsidRPr="00222B55">
        <w:t>he OptimizeRasters config file</w:t>
      </w:r>
      <w:r w:rsidR="00BB2EC5">
        <w:t xml:space="preserve"> are not inadvertently exposed</w:t>
      </w:r>
      <w:r w:rsidR="006D2249" w:rsidRPr="00222B55">
        <w:t>.</w:t>
      </w:r>
    </w:p>
    <w:p w14:paraId="4754E85B" w14:textId="77777777" w:rsidR="00FB3098" w:rsidRDefault="00FB3098" w:rsidP="006D2249">
      <w:pPr>
        <w:tabs>
          <w:tab w:val="left" w:pos="720"/>
        </w:tabs>
        <w:jc w:val="both"/>
        <w:rPr>
          <w:b/>
          <w:iCs/>
        </w:rPr>
      </w:pPr>
    </w:p>
    <w:p w14:paraId="1F62BC48" w14:textId="77777777" w:rsidR="002A1D8B" w:rsidRPr="002A1D8B" w:rsidRDefault="002A1D8B" w:rsidP="00C065D5">
      <w:pPr>
        <w:pStyle w:val="Heading2"/>
      </w:pPr>
      <w:bookmarkStart w:id="53" w:name="_Toc443494286"/>
      <w:r w:rsidRPr="002A1D8B">
        <w:t>Reading from public AWS buckets</w:t>
      </w:r>
      <w:bookmarkEnd w:id="53"/>
    </w:p>
    <w:p w14:paraId="29DDEC1A" w14:textId="77777777" w:rsidR="002A1D8B" w:rsidRDefault="00F73EAD" w:rsidP="002A1D8B">
      <w:pPr>
        <w:tabs>
          <w:tab w:val="left" w:pos="720"/>
        </w:tabs>
        <w:jc w:val="both"/>
      </w:pPr>
      <w:bookmarkStart w:id="54" w:name="_2.Override_AWS_credentials."/>
      <w:bookmarkEnd w:id="54"/>
      <w:r>
        <w:t>The fol</w:t>
      </w:r>
      <w:r w:rsidR="007477C0">
        <w:t>l</w:t>
      </w:r>
      <w:r>
        <w:t>owing configuration keys need to be left empty</w:t>
      </w:r>
      <w:r w:rsidR="002A1D8B" w:rsidRPr="007950E2">
        <w:t xml:space="preserve"> to enforce reading from a public </w:t>
      </w:r>
      <w:r w:rsidR="002A1D8B">
        <w:t xml:space="preserve">AWS </w:t>
      </w:r>
      <w:r w:rsidR="002A1D8B" w:rsidRPr="007950E2">
        <w:t>bucket.</w:t>
      </w:r>
    </w:p>
    <w:p w14:paraId="41B76209" w14:textId="77777777" w:rsidR="002A1D8B" w:rsidRDefault="002A1D8B" w:rsidP="006D2249">
      <w:pPr>
        <w:tabs>
          <w:tab w:val="left" w:pos="720"/>
        </w:tabs>
        <w:jc w:val="both"/>
      </w:pPr>
      <w:r w:rsidRPr="007950E2">
        <w:t>&lt;In_S3_AWS_ProfileName&gt;&lt;/In_S3_AWS_ProfileName&gt;</w:t>
      </w:r>
      <w:r>
        <w:br/>
        <w:t xml:space="preserve"> </w:t>
      </w:r>
      <w:r w:rsidRPr="007950E2">
        <w:t>&lt;In_S3_ID&gt;&lt;/In_S3_ID&gt;</w:t>
      </w:r>
      <w:r>
        <w:br/>
        <w:t xml:space="preserve"> </w:t>
      </w:r>
      <w:r w:rsidRPr="007950E2">
        <w:t>&lt;In_S3_Secret&gt;&lt;/In_S3_Secret&gt;</w:t>
      </w:r>
    </w:p>
    <w:p w14:paraId="3338BCC6" w14:textId="77777777" w:rsidR="006D2249" w:rsidRPr="00B17D2D" w:rsidRDefault="00B17D2D" w:rsidP="00C065D5">
      <w:pPr>
        <w:pStyle w:val="Heading2"/>
      </w:pPr>
      <w:bookmarkStart w:id="55" w:name="_Toc443494287"/>
      <w:r>
        <w:t>Overriding</w:t>
      </w:r>
      <w:r w:rsidR="006D2249" w:rsidRPr="00B17D2D">
        <w:t xml:space="preserve"> AWS credentials</w:t>
      </w:r>
      <w:bookmarkEnd w:id="55"/>
    </w:p>
    <w:p w14:paraId="22AED90A" w14:textId="77777777" w:rsidR="006D2249" w:rsidRPr="00DD4902" w:rsidRDefault="006D2249" w:rsidP="006D2249">
      <w:pPr>
        <w:tabs>
          <w:tab w:val="left" w:pos="720"/>
        </w:tabs>
        <w:jc w:val="both"/>
      </w:pPr>
      <w:r w:rsidRPr="00DD4902">
        <w:t xml:space="preserve">To bypass the default </w:t>
      </w:r>
      <w:r w:rsidR="0079380E">
        <w:t xml:space="preserve">AWS </w:t>
      </w:r>
      <w:r w:rsidRPr="00DD4902">
        <w:t>credentials, the OptimizeRasters config file can be edited to include the necessary information as shown</w:t>
      </w:r>
      <w:r>
        <w:t xml:space="preserve"> </w:t>
      </w:r>
      <w:r w:rsidRPr="00DD4902">
        <w:t>below to have the credentials added to S3 input and S3 output storage respectively.</w:t>
      </w:r>
    </w:p>
    <w:p w14:paraId="45EC78CF" w14:textId="6B505A73" w:rsidR="00741302" w:rsidRPr="00DD4902" w:rsidRDefault="006D2249" w:rsidP="00741302">
      <w:pPr>
        <w:tabs>
          <w:tab w:val="left" w:pos="720"/>
        </w:tabs>
        <w:spacing w:after="0" w:line="240" w:lineRule="auto"/>
        <w:jc w:val="both"/>
      </w:pPr>
      <w:r w:rsidRPr="00DD4902">
        <w:t>&lt;</w:t>
      </w:r>
      <w:r w:rsidR="008B73CA">
        <w:t>In_S3_</w:t>
      </w:r>
      <w:r w:rsidR="00741302" w:rsidRPr="00741302">
        <w:t xml:space="preserve"> </w:t>
      </w:r>
      <w:r w:rsidR="008B73CA">
        <w:t>ID</w:t>
      </w:r>
      <w:r w:rsidR="00741302">
        <w:t xml:space="preserve"> &gt;</w:t>
      </w:r>
      <w:r w:rsidR="00741302" w:rsidRPr="00F477B1">
        <w:t xml:space="preserve"> </w:t>
      </w:r>
      <w:r w:rsidR="00741302">
        <w:t>_</w:t>
      </w:r>
      <w:r>
        <w:t>IN_S3_</w:t>
      </w:r>
      <w:r w:rsidR="008B73CA">
        <w:t>ID</w:t>
      </w:r>
      <w:r>
        <w:t>_&lt;/</w:t>
      </w:r>
      <w:r w:rsidR="008B73CA">
        <w:t>In_S3_</w:t>
      </w:r>
      <w:r w:rsidR="00741302" w:rsidRPr="00741302">
        <w:t xml:space="preserve"> </w:t>
      </w:r>
      <w:r w:rsidR="008B73CA">
        <w:t>ID</w:t>
      </w:r>
      <w:r w:rsidR="00741302">
        <w:t xml:space="preserve"> &gt;</w:t>
      </w:r>
    </w:p>
    <w:p w14:paraId="28C917B2" w14:textId="6619703E" w:rsidR="009768BD" w:rsidRDefault="006D2249" w:rsidP="00052F79">
      <w:pPr>
        <w:tabs>
          <w:tab w:val="left" w:pos="720"/>
        </w:tabs>
        <w:spacing w:after="0" w:line="240" w:lineRule="auto"/>
        <w:jc w:val="both"/>
      </w:pPr>
      <w:r w:rsidRPr="00DD4902">
        <w:t>&lt;</w:t>
      </w:r>
      <w:r w:rsidR="008B73CA">
        <w:t>In_S3_Secr</w:t>
      </w:r>
      <w:r w:rsidRPr="00222B55">
        <w:t>et</w:t>
      </w:r>
      <w:r w:rsidRPr="00DD4902">
        <w:t>&gt;</w:t>
      </w:r>
      <w:r>
        <w:t>_</w:t>
      </w:r>
      <w:r w:rsidR="008B73CA">
        <w:t>IN_S3_SECRET_KEY</w:t>
      </w:r>
      <w:r>
        <w:t>_&lt;/</w:t>
      </w:r>
      <w:r w:rsidR="008B73CA">
        <w:t>In_S3_Secret</w:t>
      </w:r>
      <w:r>
        <w:t>&gt;</w:t>
      </w:r>
      <w:r>
        <w:br/>
      </w:r>
    </w:p>
    <w:p w14:paraId="4C75304B" w14:textId="2133CAD2" w:rsidR="00741302" w:rsidRPr="00DD4902" w:rsidRDefault="009768BD" w:rsidP="00741302">
      <w:pPr>
        <w:tabs>
          <w:tab w:val="left" w:pos="720"/>
        </w:tabs>
        <w:spacing w:after="0" w:line="240" w:lineRule="auto"/>
        <w:jc w:val="both"/>
      </w:pPr>
      <w:r w:rsidRPr="00DD4902">
        <w:t>&lt;</w:t>
      </w:r>
      <w:r>
        <w:t>Out</w:t>
      </w:r>
      <w:r w:rsidR="007B1F32">
        <w:t>_S3_</w:t>
      </w:r>
      <w:r w:rsidR="00741302" w:rsidRPr="00741302">
        <w:t xml:space="preserve"> </w:t>
      </w:r>
      <w:r w:rsidR="007B1F32">
        <w:t>ID</w:t>
      </w:r>
      <w:r w:rsidR="00741302">
        <w:t xml:space="preserve"> &gt;</w:t>
      </w:r>
      <w:r w:rsidR="00741302" w:rsidRPr="00F477B1">
        <w:t xml:space="preserve"> </w:t>
      </w:r>
      <w:r w:rsidR="00741302">
        <w:t>_Out</w:t>
      </w:r>
      <w:r>
        <w:t>_S3_</w:t>
      </w:r>
      <w:r w:rsidR="007B1F32">
        <w:t>ID</w:t>
      </w:r>
      <w:r>
        <w:t>_&lt;/Out</w:t>
      </w:r>
      <w:r w:rsidR="007B1F32">
        <w:t>_S3_</w:t>
      </w:r>
      <w:r w:rsidR="00741302" w:rsidRPr="00741302">
        <w:t xml:space="preserve"> </w:t>
      </w:r>
      <w:r w:rsidR="007B1F32">
        <w:t>ID</w:t>
      </w:r>
      <w:r w:rsidR="00741302">
        <w:t xml:space="preserve"> &gt;</w:t>
      </w:r>
    </w:p>
    <w:p w14:paraId="459ED0F2" w14:textId="2C81E573" w:rsidR="009768BD" w:rsidRPr="00DD4902" w:rsidRDefault="009768BD" w:rsidP="006D2249">
      <w:pPr>
        <w:tabs>
          <w:tab w:val="left" w:pos="720"/>
        </w:tabs>
        <w:jc w:val="both"/>
      </w:pPr>
      <w:r w:rsidRPr="00DD4902">
        <w:t>&lt;</w:t>
      </w:r>
      <w:r>
        <w:t>Out</w:t>
      </w:r>
      <w:r w:rsidR="007B1F32">
        <w:t>_S3_Secret</w:t>
      </w:r>
      <w:r w:rsidR="00741302" w:rsidRPr="00DD4902">
        <w:t>&gt;</w:t>
      </w:r>
      <w:r w:rsidR="00741302">
        <w:t>_Out</w:t>
      </w:r>
      <w:r>
        <w:t>_S3_</w:t>
      </w:r>
      <w:r w:rsidR="007B1F32">
        <w:t>SECRET_KEY</w:t>
      </w:r>
      <w:r>
        <w:t>_&lt;/Out</w:t>
      </w:r>
      <w:r w:rsidRPr="00222B55">
        <w:t>_S3_</w:t>
      </w:r>
      <w:r w:rsidR="007B1F32">
        <w:t>Secret</w:t>
      </w:r>
      <w:r>
        <w:t>&gt;</w:t>
      </w:r>
    </w:p>
    <w:p w14:paraId="78C2A01D" w14:textId="77777777" w:rsidR="006D2249" w:rsidRPr="00222B55" w:rsidRDefault="006D2249" w:rsidP="006D2249">
      <w:pPr>
        <w:tabs>
          <w:tab w:val="left" w:pos="720"/>
        </w:tabs>
        <w:jc w:val="both"/>
      </w:pPr>
      <w:r w:rsidRPr="00222B55">
        <w:t xml:space="preserve">The keys in the </w:t>
      </w:r>
      <w:r w:rsidR="00BB2EC5">
        <w:t>config file</w:t>
      </w:r>
      <w:r w:rsidRPr="00222B55">
        <w:t xml:space="preserve"> take the precedence over the AWS standard credential manager.</w:t>
      </w:r>
    </w:p>
    <w:p w14:paraId="5D856E52" w14:textId="77777777" w:rsidR="006D2249" w:rsidRPr="00B17D2D" w:rsidRDefault="006D2249" w:rsidP="00C065D5">
      <w:pPr>
        <w:pStyle w:val="Heading2"/>
      </w:pPr>
      <w:bookmarkStart w:id="56" w:name="_3._AWS_credentials"/>
      <w:bookmarkStart w:id="57" w:name="_Toc443494288"/>
      <w:bookmarkEnd w:id="56"/>
      <w:r w:rsidRPr="00B17D2D">
        <w:t>AWS credentials usage</w:t>
      </w:r>
      <w:bookmarkEnd w:id="57"/>
    </w:p>
    <w:p w14:paraId="62E62E4E" w14:textId="77777777" w:rsidR="00B17D2D" w:rsidRDefault="006D2249" w:rsidP="006D2249">
      <w:pPr>
        <w:tabs>
          <w:tab w:val="left" w:pos="720"/>
        </w:tabs>
        <w:jc w:val="both"/>
      </w:pPr>
      <w:r>
        <w:t>If using the AWS credential manager for S3 bucket authentication, the entries related to AWS profiles nee</w:t>
      </w:r>
      <w:r w:rsidR="00BB2EC5">
        <w:t xml:space="preserve">d to be updated in the </w:t>
      </w:r>
      <w:r w:rsidR="00616461">
        <w:t>OptimizeRasters</w:t>
      </w:r>
      <w:r>
        <w:t xml:space="preserve"> parameter file to reference the matching profile names in the AWS credentials file. </w:t>
      </w:r>
    </w:p>
    <w:p w14:paraId="338B6378" w14:textId="77777777" w:rsidR="006D2249" w:rsidRDefault="006D2249" w:rsidP="006D2249">
      <w:pPr>
        <w:tabs>
          <w:tab w:val="left" w:pos="720"/>
        </w:tabs>
        <w:jc w:val="both"/>
      </w:pPr>
      <w:r>
        <w:br/>
        <w:t>For e.g. In the OptimizeRasters config file you can have the AWS manager specific entries updated to match the AWS profile names,</w:t>
      </w:r>
    </w:p>
    <w:p w14:paraId="0573B31C" w14:textId="77777777" w:rsidR="006D2249" w:rsidRDefault="006D2249" w:rsidP="006D2249">
      <w:pPr>
        <w:tabs>
          <w:tab w:val="left" w:pos="720"/>
        </w:tabs>
        <w:jc w:val="both"/>
      </w:pPr>
      <w:r>
        <w:t>&lt;</w:t>
      </w:r>
      <w:r w:rsidRPr="00222B55">
        <w:t>In_S3_AWS_ProfileName</w:t>
      </w:r>
      <w:r>
        <w:t>&gt;</w:t>
      </w:r>
      <w:r w:rsidRPr="00222B55">
        <w:t>OptimizeRaster_S3In</w:t>
      </w:r>
      <w:r>
        <w:t>&lt;/</w:t>
      </w:r>
      <w:r w:rsidRPr="00222B55">
        <w:t>In_S3_AWS_ProfileName</w:t>
      </w:r>
      <w:r>
        <w:t>&gt;</w:t>
      </w:r>
      <w:r>
        <w:br/>
        <w:t>&lt;</w:t>
      </w:r>
      <w:r w:rsidRPr="00222B55">
        <w:t>Out_S3_AWS_ProfileName</w:t>
      </w:r>
      <w:r>
        <w:t>&gt;</w:t>
      </w:r>
      <w:r w:rsidRPr="00222B55">
        <w:t>OptimizeRaster_S3Out</w:t>
      </w:r>
      <w:r>
        <w:t>&lt;/</w:t>
      </w:r>
      <w:r w:rsidRPr="00222B55">
        <w:t>Out_S3_AWS_ProfileName</w:t>
      </w:r>
      <w:r>
        <w:t>&gt;</w:t>
      </w:r>
    </w:p>
    <w:p w14:paraId="42AAFBB5" w14:textId="77777777" w:rsidR="006D2249" w:rsidRDefault="006D2249" w:rsidP="006D2249">
      <w:pPr>
        <w:tabs>
          <w:tab w:val="left" w:pos="720"/>
        </w:tabs>
        <w:jc w:val="both"/>
      </w:pPr>
      <w:r>
        <w:t>For the above entries to work, AWS profile file (credentials) has to be updated to reflect the profile names in the parameter file as shown below.</w:t>
      </w:r>
    </w:p>
    <w:p w14:paraId="348733FC" w14:textId="77777777" w:rsidR="006D2249" w:rsidRDefault="006D2249" w:rsidP="006D2249">
      <w:pPr>
        <w:tabs>
          <w:tab w:val="left" w:pos="720"/>
        </w:tabs>
        <w:jc w:val="both"/>
      </w:pPr>
      <w:r>
        <w:lastRenderedPageBreak/>
        <w:t>[</w:t>
      </w:r>
      <w:r w:rsidRPr="00222B55">
        <w:t>OptimizeRaster_S3In</w:t>
      </w:r>
      <w:proofErr w:type="gramStart"/>
      <w:r>
        <w:t>]</w:t>
      </w:r>
      <w:proofErr w:type="gramEnd"/>
      <w:r>
        <w:br/>
      </w:r>
      <w:proofErr w:type="spellStart"/>
      <w:r>
        <w:t>aws_access_key_id</w:t>
      </w:r>
      <w:proofErr w:type="spellEnd"/>
      <w:r>
        <w:t>=XXX_YOUR_ACCESS_KEY_ID_XXX</w:t>
      </w:r>
      <w:r>
        <w:br/>
      </w:r>
      <w:proofErr w:type="spellStart"/>
      <w:r>
        <w:t>aws_secret_access_key</w:t>
      </w:r>
      <w:proofErr w:type="spellEnd"/>
      <w:r>
        <w:t xml:space="preserve"> = XXX_SECRET_ACCESS_KEY_XXX</w:t>
      </w:r>
    </w:p>
    <w:p w14:paraId="41E20D3C" w14:textId="77777777" w:rsidR="00B17D2D" w:rsidRDefault="006D2249" w:rsidP="006D2249">
      <w:pPr>
        <w:tabs>
          <w:tab w:val="left" w:pos="720"/>
        </w:tabs>
        <w:jc w:val="both"/>
      </w:pPr>
      <w:r>
        <w:t>[</w:t>
      </w:r>
      <w:r w:rsidRPr="00222B55">
        <w:t>OptimizeRaster_S3Out</w:t>
      </w:r>
      <w:proofErr w:type="gramStart"/>
      <w:r>
        <w:t>]</w:t>
      </w:r>
      <w:proofErr w:type="gramEnd"/>
      <w:r>
        <w:br/>
      </w:r>
      <w:proofErr w:type="spellStart"/>
      <w:r>
        <w:t>aws_access_key_id</w:t>
      </w:r>
      <w:proofErr w:type="spellEnd"/>
      <w:r>
        <w:t xml:space="preserve"> = XXX_YOUR_ACCESS_KEY_ID_XXX</w:t>
      </w:r>
    </w:p>
    <w:p w14:paraId="1822839A" w14:textId="77777777" w:rsidR="006D2249" w:rsidRDefault="006D2249" w:rsidP="006D2249">
      <w:pPr>
        <w:tabs>
          <w:tab w:val="left" w:pos="720"/>
        </w:tabs>
        <w:jc w:val="both"/>
      </w:pPr>
      <w:proofErr w:type="spellStart"/>
      <w:r>
        <w:t>aws_secret_access_key</w:t>
      </w:r>
      <w:proofErr w:type="spellEnd"/>
      <w:r>
        <w:t xml:space="preserve"> = XXX_SECRET_ACCESS_KEY_XXX</w:t>
      </w:r>
    </w:p>
    <w:p w14:paraId="7F1F6563" w14:textId="77777777" w:rsidR="006D2249" w:rsidRDefault="006D2249" w:rsidP="006205F9">
      <w:pPr>
        <w:tabs>
          <w:tab w:val="left" w:pos="720"/>
        </w:tabs>
        <w:jc w:val="both"/>
      </w:pPr>
    </w:p>
    <w:p w14:paraId="72817AE0" w14:textId="77777777" w:rsidR="00B17D2D" w:rsidRPr="006D2249" w:rsidRDefault="00B17D2D" w:rsidP="00C065D5">
      <w:pPr>
        <w:pStyle w:val="Heading2"/>
      </w:pPr>
      <w:bookmarkStart w:id="58" w:name="_Toc443494289"/>
      <w:r>
        <w:t>Setting parameters to Read and Write from S3</w:t>
      </w:r>
      <w:bookmarkEnd w:id="58"/>
    </w:p>
    <w:p w14:paraId="6C53E393" w14:textId="77777777" w:rsidR="00D31CB5" w:rsidRDefault="00D31CB5" w:rsidP="006205F9">
      <w:pPr>
        <w:tabs>
          <w:tab w:val="left" w:pos="720"/>
        </w:tabs>
        <w:jc w:val="both"/>
      </w:pPr>
      <w:r>
        <w:t xml:space="preserve">Various parameters need to be set in the configuration file to enable data to be uploaded to an S3 bucket. For example to upload data to the </w:t>
      </w:r>
      <w:r w:rsidR="003C0437">
        <w:t>following http</w:t>
      </w:r>
      <w:r>
        <w:t>://mydata.s3.amazonaws.com/abc/pqr/t then</w:t>
      </w:r>
    </w:p>
    <w:p w14:paraId="694E7683" w14:textId="77777777" w:rsidR="004F3F46" w:rsidRDefault="00D31CB5" w:rsidP="006205F9">
      <w:pPr>
        <w:tabs>
          <w:tab w:val="left" w:pos="720"/>
        </w:tabs>
        <w:jc w:val="both"/>
      </w:pPr>
      <w:r>
        <w:t xml:space="preserve">The </w:t>
      </w:r>
      <w:r w:rsidR="004F3F46">
        <w:t xml:space="preserve">following additional changes </w:t>
      </w:r>
      <w:r w:rsidR="006205F9">
        <w:t xml:space="preserve">must </w:t>
      </w:r>
      <w:r w:rsidR="004F3F46">
        <w:t>be made to the config file</w:t>
      </w:r>
      <w:r w:rsidR="00AB51AC">
        <w:t>:</w:t>
      </w:r>
    </w:p>
    <w:p w14:paraId="02256007" w14:textId="77777777" w:rsidR="00D31CB5" w:rsidRPr="00D31CB5" w:rsidRDefault="00D31CB5" w:rsidP="00E50C32">
      <w:pPr>
        <w:jc w:val="both"/>
      </w:pPr>
      <w:r w:rsidRPr="00D31CB5">
        <w:t>Out_S3_Upload – Need to be defined as True</w:t>
      </w:r>
    </w:p>
    <w:p w14:paraId="6EE19740" w14:textId="77777777" w:rsidR="004F3F46" w:rsidRPr="00D31CB5" w:rsidRDefault="00D31CB5" w:rsidP="00E50C32">
      <w:pPr>
        <w:jc w:val="both"/>
      </w:pPr>
      <w:r>
        <w:t>Out_S</w:t>
      </w:r>
      <w:r w:rsidR="00E50C32" w:rsidRPr="00D31CB5">
        <w:t>3_</w:t>
      </w:r>
      <w:proofErr w:type="gramStart"/>
      <w:r w:rsidR="00E50C32" w:rsidRPr="00D31CB5">
        <w:t>Bucket</w:t>
      </w:r>
      <w:r w:rsidR="00E50C32">
        <w:t xml:space="preserve">  -</w:t>
      </w:r>
      <w:proofErr w:type="gramEnd"/>
      <w:r w:rsidR="00E50C32">
        <w:t xml:space="preserve"> Specify S3</w:t>
      </w:r>
      <w:r w:rsidR="004F3F46">
        <w:t xml:space="preserve"> bucket name </w:t>
      </w:r>
      <w:r w:rsidR="00E50C32">
        <w:t>where the data should be uploa</w:t>
      </w:r>
      <w:r w:rsidR="00923EB1">
        <w:t xml:space="preserve">d </w:t>
      </w:r>
      <w:proofErr w:type="spellStart"/>
      <w:r w:rsidR="00923EB1">
        <w:t>e.g</w:t>
      </w:r>
      <w:proofErr w:type="spellEnd"/>
      <w:r w:rsidR="00904676">
        <w:t xml:space="preserve"> </w:t>
      </w:r>
      <w:proofErr w:type="spellStart"/>
      <w:r>
        <w:t>mydata</w:t>
      </w:r>
      <w:proofErr w:type="spellEnd"/>
    </w:p>
    <w:p w14:paraId="5F74609F" w14:textId="77777777" w:rsidR="00E50C32" w:rsidRDefault="00E50C32" w:rsidP="00E50C32">
      <w:pPr>
        <w:jc w:val="both"/>
      </w:pPr>
      <w:r w:rsidRPr="00D31CB5">
        <w:t>Out_S3_</w:t>
      </w:r>
      <w:proofErr w:type="gramStart"/>
      <w:r w:rsidRPr="00D31CB5">
        <w:t>ParentFolder</w:t>
      </w:r>
      <w:r w:rsidRPr="00590013">
        <w:t xml:space="preserve"> </w:t>
      </w:r>
      <w:r>
        <w:t xml:space="preserve"> -</w:t>
      </w:r>
      <w:proofErr w:type="gramEnd"/>
      <w:r>
        <w:t xml:space="preserve"> Specify t</w:t>
      </w:r>
      <w:r w:rsidRPr="00590013">
        <w:t xml:space="preserve">he s3 folder </w:t>
      </w:r>
      <w:r>
        <w:t>where the data is to be uploaded to. IE You ne</w:t>
      </w:r>
      <w:r w:rsidR="00BB2EC5">
        <w:t>ed to exclude the bucket name. T</w:t>
      </w:r>
      <w:r>
        <w:t xml:space="preserve">he outputfolder path </w:t>
      </w:r>
      <w:r w:rsidR="00D31CB5">
        <w:t>in the above example w</w:t>
      </w:r>
      <w:r>
        <w:t xml:space="preserve">ould be </w:t>
      </w:r>
      <w:proofErr w:type="spellStart"/>
      <w:r>
        <w:t>abc</w:t>
      </w:r>
      <w:proofErr w:type="spellEnd"/>
      <w:r>
        <w:t>/</w:t>
      </w:r>
      <w:proofErr w:type="spellStart"/>
      <w:r>
        <w:t>pqr</w:t>
      </w:r>
      <w:proofErr w:type="spellEnd"/>
      <w:r>
        <w:t>/t</w:t>
      </w:r>
    </w:p>
    <w:p w14:paraId="0EAB9399" w14:textId="77777777" w:rsidR="00E50C32" w:rsidRDefault="00E50C32" w:rsidP="00E50C32">
      <w:pPr>
        <w:jc w:val="both"/>
      </w:pPr>
      <w:r>
        <w:t xml:space="preserve">Out_S3_ID – Define the </w:t>
      </w:r>
      <w:r w:rsidR="00056071" w:rsidRPr="00056071">
        <w:t xml:space="preserve">access ID which </w:t>
      </w:r>
      <w:r w:rsidR="00056071">
        <w:t>wil</w:t>
      </w:r>
      <w:r>
        <w:t>l</w:t>
      </w:r>
      <w:r w:rsidR="00056071">
        <w:t xml:space="preserve"> be used to make a connection</w:t>
      </w:r>
    </w:p>
    <w:p w14:paraId="674A1445" w14:textId="77777777" w:rsidR="00D31CB5" w:rsidRDefault="00E50C32" w:rsidP="00E50C32">
      <w:pPr>
        <w:jc w:val="both"/>
      </w:pPr>
      <w:r>
        <w:t xml:space="preserve">Out_S3_Secret – Define the </w:t>
      </w:r>
      <w:proofErr w:type="spellStart"/>
      <w:r w:rsidR="00056071">
        <w:t>scretkey</w:t>
      </w:r>
      <w:proofErr w:type="spellEnd"/>
      <w:r>
        <w:t xml:space="preserve"> required to access the bucket</w:t>
      </w:r>
    </w:p>
    <w:p w14:paraId="1FF8840B" w14:textId="77777777" w:rsidR="00D31CB5" w:rsidRDefault="00D31CB5" w:rsidP="00D31CB5">
      <w:pPr>
        <w:jc w:val="both"/>
      </w:pPr>
      <w:r w:rsidRPr="00D31CB5">
        <w:t xml:space="preserve">Out_S3_DeleteAfterUpload – Should be defined as true, as the process will </w:t>
      </w:r>
      <w:r>
        <w:t>create</w:t>
      </w:r>
      <w:r w:rsidR="008B6449">
        <w:t xml:space="preserve"> intermediate data </w:t>
      </w:r>
      <w:r>
        <w:t>files that</w:t>
      </w:r>
      <w:r w:rsidR="008B6449">
        <w:t xml:space="preserve"> should </w:t>
      </w:r>
      <w:r>
        <w:t>be d</w:t>
      </w:r>
      <w:r w:rsidR="008B6449">
        <w:t>elet</w:t>
      </w:r>
      <w:r>
        <w:t xml:space="preserve">ed </w:t>
      </w:r>
      <w:r w:rsidR="00904676">
        <w:t>after uploading</w:t>
      </w:r>
      <w:r>
        <w:t>.</w:t>
      </w:r>
    </w:p>
    <w:p w14:paraId="1BEE5FD5" w14:textId="77777777" w:rsidR="00D31CB5" w:rsidRDefault="00590013" w:rsidP="00590013">
      <w:pPr>
        <w:tabs>
          <w:tab w:val="left" w:pos="720"/>
        </w:tabs>
        <w:jc w:val="both"/>
      </w:pPr>
      <w:r>
        <w:t xml:space="preserve">The command line </w:t>
      </w:r>
      <w:r w:rsidR="00D31CB5">
        <w:t>would then be as follows:</w:t>
      </w:r>
    </w:p>
    <w:p w14:paraId="22DF2CF2" w14:textId="77777777" w:rsidR="00590013" w:rsidRDefault="00590013" w:rsidP="00590013">
      <w:pPr>
        <w:tabs>
          <w:tab w:val="left" w:pos="720"/>
        </w:tabs>
        <w:jc w:val="both"/>
      </w:pPr>
      <w:r>
        <w:t>&lt;</w:t>
      </w:r>
      <w:proofErr w:type="gramStart"/>
      <w:r>
        <w:t>path</w:t>
      </w:r>
      <w:proofErr w:type="gramEnd"/>
      <w:r>
        <w:t xml:space="preserve"> to python.exe&gt; &lt;path to optimizerasters.py&gt; -input=&lt;path to input folder&gt; -output=&lt;path to </w:t>
      </w:r>
      <w:r w:rsidR="000E1CBC">
        <w:t xml:space="preserve">s3 </w:t>
      </w:r>
      <w:proofErr w:type="spellStart"/>
      <w:r>
        <w:t>outputfolder</w:t>
      </w:r>
      <w:proofErr w:type="spellEnd"/>
      <w:r>
        <w:t xml:space="preserve">&gt; </w:t>
      </w:r>
      <w:r w:rsidR="00FA6488">
        <w:t>-</w:t>
      </w:r>
      <w:proofErr w:type="spellStart"/>
      <w:r w:rsidR="00FA6488">
        <w:t>tempoutput</w:t>
      </w:r>
      <w:proofErr w:type="spellEnd"/>
      <w:r w:rsidR="00FA6488">
        <w:t>=&lt;</w:t>
      </w:r>
      <w:proofErr w:type="spellStart"/>
      <w:r w:rsidR="007758E5">
        <w:t>path_to-a_folder_on_localdisk</w:t>
      </w:r>
      <w:proofErr w:type="spellEnd"/>
      <w:r w:rsidR="007758E5">
        <w:t>&gt; -s3output=true</w:t>
      </w:r>
      <w:r w:rsidR="0089687A">
        <w:t xml:space="preserve"> –mode=</w:t>
      </w:r>
      <w:proofErr w:type="spellStart"/>
      <w:r w:rsidR="0089687A">
        <w:t>mrf</w:t>
      </w:r>
      <w:proofErr w:type="spellEnd"/>
    </w:p>
    <w:p w14:paraId="66CC0D17" w14:textId="77777777" w:rsidR="00222B55" w:rsidRPr="004D2A39" w:rsidRDefault="00222B55" w:rsidP="00C065D5">
      <w:pPr>
        <w:pStyle w:val="Heading2"/>
      </w:pPr>
      <w:bookmarkStart w:id="59" w:name="_Toc443494290"/>
      <w:r w:rsidRPr="004D2A39">
        <w:t>Caution</w:t>
      </w:r>
      <w:r>
        <w:t xml:space="preserve"> on Case Sensitivity</w:t>
      </w:r>
      <w:bookmarkEnd w:id="59"/>
    </w:p>
    <w:p w14:paraId="3D1F08A4" w14:textId="77777777" w:rsidR="00222B55" w:rsidRDefault="00222B55" w:rsidP="00590013">
      <w:pPr>
        <w:jc w:val="both"/>
      </w:pPr>
      <w:r>
        <w:t>Note that file names in S3 bucket are case sensitive. It is therefore very important not to change the case of the file names or their extensions when copying data to S3. References to these files must also maintain the case sensitivity.</w:t>
      </w:r>
    </w:p>
    <w:p w14:paraId="6A9B5AE2" w14:textId="77777777" w:rsidR="00AC1DF2" w:rsidRDefault="00AC1DF2" w:rsidP="00590013">
      <w:pPr>
        <w:jc w:val="both"/>
      </w:pPr>
    </w:p>
    <w:p w14:paraId="64FA921A" w14:textId="77777777" w:rsidR="00AC1DF2" w:rsidRPr="00AC1DF2" w:rsidRDefault="00AC1DF2" w:rsidP="00C065D5">
      <w:pPr>
        <w:pStyle w:val="Heading2"/>
      </w:pPr>
      <w:bookmarkStart w:id="60" w:name="_Toc443494291"/>
      <w:r w:rsidRPr="00AC1DF2">
        <w:t>Setting Access Control on S3</w:t>
      </w:r>
      <w:bookmarkEnd w:id="60"/>
    </w:p>
    <w:p w14:paraId="7BC3CEE7" w14:textId="77777777" w:rsidR="00AC1DF2" w:rsidRDefault="00AC1DF2" w:rsidP="00AC1DF2">
      <w:pPr>
        <w:rPr>
          <w:rFonts w:ascii="Tahoma" w:eastAsia="Times New Roman" w:hAnsi="Tahoma" w:cs="Tahoma"/>
          <w:color w:val="000000"/>
          <w:sz w:val="20"/>
          <w:szCs w:val="20"/>
        </w:rPr>
      </w:pPr>
      <w:r>
        <w:t>Access to data on S3 buckets is defined using the Amazon S3 Access Control Lists (ACLs). Details on the ACLs can be found on</w:t>
      </w:r>
      <w:r>
        <w:rPr>
          <w:rFonts w:ascii="Tahoma" w:eastAsia="Times New Roman" w:hAnsi="Tahoma" w:cs="Tahoma"/>
          <w:color w:val="000000"/>
          <w:sz w:val="20"/>
          <w:szCs w:val="20"/>
        </w:rPr>
        <w:t> </w:t>
      </w:r>
      <w:hyperlink r:id="rId18" w:anchor="CannedACL" w:tgtFrame="_blank" w:history="1">
        <w:r>
          <w:rPr>
            <w:rStyle w:val="Hyperlink"/>
            <w:rFonts w:ascii="Tahoma" w:eastAsia="Times New Roman" w:hAnsi="Tahoma" w:cs="Tahoma"/>
            <w:sz w:val="20"/>
            <w:szCs w:val="20"/>
          </w:rPr>
          <w:t>http://docs.aws.amazon.com/AmazonS3/latest/dev/acl-overview.html#CannedACL</w:t>
        </w:r>
      </w:hyperlink>
      <w:r>
        <w:rPr>
          <w:rFonts w:ascii="Tahoma" w:eastAsia="Times New Roman" w:hAnsi="Tahoma" w:cs="Tahoma"/>
          <w:color w:val="000000"/>
          <w:sz w:val="20"/>
          <w:szCs w:val="20"/>
        </w:rPr>
        <w:t> </w:t>
      </w:r>
    </w:p>
    <w:p w14:paraId="21E55D7E" w14:textId="77777777" w:rsidR="00AC1DF2" w:rsidRDefault="00AC1DF2" w:rsidP="00AC1DF2">
      <w:r w:rsidRPr="00AC1DF2">
        <w:t>By default OptimizeRasters will use</w:t>
      </w:r>
      <w:r>
        <w:t xml:space="preserve"> the </w:t>
      </w:r>
      <w:r>
        <w:rPr>
          <w:rFonts w:ascii="Tahoma" w:eastAsia="Times New Roman" w:hAnsi="Tahoma" w:cs="Tahoma"/>
          <w:i/>
          <w:iCs/>
          <w:color w:val="000000"/>
          <w:sz w:val="20"/>
          <w:szCs w:val="20"/>
        </w:rPr>
        <w:t>public-</w:t>
      </w:r>
      <w:r w:rsidR="003C0437">
        <w:rPr>
          <w:rFonts w:ascii="Tahoma" w:eastAsia="Times New Roman" w:hAnsi="Tahoma" w:cs="Tahoma"/>
          <w:i/>
          <w:iCs/>
          <w:color w:val="000000"/>
          <w:sz w:val="20"/>
          <w:szCs w:val="20"/>
        </w:rPr>
        <w:t>read</w:t>
      </w:r>
      <w:r w:rsidR="003C0437" w:rsidRPr="00AC1DF2">
        <w:t xml:space="preserve"> </w:t>
      </w:r>
      <w:r w:rsidR="003C0437">
        <w:t>ACL</w:t>
      </w:r>
      <w:r>
        <w:t xml:space="preserve"> that enables all users to read the data. The ACL to be used can be defined in the config file </w:t>
      </w:r>
      <w:r w:rsidR="00721542">
        <w:t xml:space="preserve">by using the following </w:t>
      </w:r>
      <w:r>
        <w:t>node</w:t>
      </w:r>
      <w:r w:rsidR="00721542">
        <w:t>.</w:t>
      </w:r>
    </w:p>
    <w:p w14:paraId="77408210" w14:textId="77777777" w:rsidR="00AC1DF2" w:rsidRPr="00AC1DF2" w:rsidRDefault="00AC1DF2" w:rsidP="00AC1DF2">
      <w:pPr>
        <w:rPr>
          <w:rFonts w:cs="Times New Roman"/>
          <w:bCs/>
        </w:rPr>
      </w:pPr>
      <w:r>
        <w:rPr>
          <w:rFonts w:cs="Times New Roman"/>
          <w:bCs/>
        </w:rPr>
        <w:t xml:space="preserve">Out_S3_ACL – Defines the </w:t>
      </w:r>
      <w:r w:rsidRPr="00AC1DF2">
        <w:rPr>
          <w:rFonts w:cs="Times New Roman"/>
          <w:bCs/>
        </w:rPr>
        <w:t>canned ACL to apply to uploade</w:t>
      </w:r>
      <w:r>
        <w:rPr>
          <w:rFonts w:cs="Times New Roman"/>
          <w:bCs/>
        </w:rPr>
        <w:t>d files. Acceptable values are:</w:t>
      </w:r>
    </w:p>
    <w:p w14:paraId="00CA911C" w14:textId="77777777" w:rsidR="00AC1DF2" w:rsidRPr="00AC1DF2" w:rsidRDefault="00AC1DF2" w:rsidP="00AC1DF2">
      <w:pPr>
        <w:rPr>
          <w:rFonts w:ascii="Tahoma" w:eastAsia="Times New Roman" w:hAnsi="Tahoma" w:cs="Tahoma"/>
          <w:color w:val="000000"/>
          <w:sz w:val="20"/>
          <w:szCs w:val="20"/>
        </w:rPr>
      </w:pPr>
      <w:proofErr w:type="gramStart"/>
      <w:r>
        <w:rPr>
          <w:rFonts w:ascii="Tahoma" w:eastAsia="Times New Roman" w:hAnsi="Tahoma" w:cs="Tahoma"/>
          <w:i/>
          <w:iCs/>
          <w:color w:val="000000"/>
          <w:sz w:val="20"/>
          <w:szCs w:val="20"/>
        </w:rPr>
        <w:lastRenderedPageBreak/>
        <w:t>private</w:t>
      </w:r>
      <w:proofErr w:type="gramEnd"/>
      <w:r>
        <w:rPr>
          <w:rFonts w:ascii="Tahoma" w:eastAsia="Times New Roman" w:hAnsi="Tahoma" w:cs="Tahoma"/>
          <w:i/>
          <w:iCs/>
          <w:color w:val="000000"/>
          <w:sz w:val="20"/>
          <w:szCs w:val="20"/>
        </w:rPr>
        <w:t>, public-read, public-read-write, authenticated-read, bucket-owner-read, bucket-owner-full-control</w:t>
      </w:r>
    </w:p>
    <w:p w14:paraId="762D84DC" w14:textId="77777777" w:rsidR="00AC1DF2" w:rsidRDefault="00954F58" w:rsidP="00590013">
      <w:pPr>
        <w:jc w:val="both"/>
      </w:pPr>
      <w:r>
        <w:t>I</w:t>
      </w:r>
      <w:r w:rsidR="00500B63">
        <w:t xml:space="preserve">f </w:t>
      </w:r>
      <w:r w:rsidR="0071394B">
        <w:t>don’t want</w:t>
      </w:r>
      <w:r w:rsidR="00F807C8">
        <w:t xml:space="preserve"> </w:t>
      </w:r>
      <w:r w:rsidR="0071394B">
        <w:t>the data</w:t>
      </w:r>
      <w:r w:rsidR="00F807C8">
        <w:t xml:space="preserve"> to be made public, you need to </w:t>
      </w:r>
      <w:r w:rsidR="00500B63">
        <w:t xml:space="preserve">set the ACL as private </w:t>
      </w:r>
      <w:r w:rsidR="003C0437">
        <w:t>and apply</w:t>
      </w:r>
      <w:r w:rsidR="00500B63">
        <w:t xml:space="preserve"> </w:t>
      </w:r>
      <w:proofErr w:type="gramStart"/>
      <w:r w:rsidR="003C0437">
        <w:t>Sa</w:t>
      </w:r>
      <w:proofErr w:type="gramEnd"/>
      <w:r w:rsidR="003C0437">
        <w:t xml:space="preserve"> bucket</w:t>
      </w:r>
      <w:r w:rsidR="00F807C8">
        <w:t xml:space="preserve"> policy</w:t>
      </w:r>
      <w:r w:rsidR="0071394B">
        <w:t>. The bu</w:t>
      </w:r>
      <w:r w:rsidR="00500B63">
        <w:t>c</w:t>
      </w:r>
      <w:r w:rsidR="0071394B">
        <w:t>ket policy</w:t>
      </w:r>
      <w:r w:rsidR="00500B63">
        <w:t xml:space="preserve"> can be set up to </w:t>
      </w:r>
      <w:r w:rsidR="0071394B">
        <w:t xml:space="preserve">allow </w:t>
      </w:r>
      <w:r w:rsidR="00F807C8">
        <w:t xml:space="preserve">the data </w:t>
      </w:r>
      <w:r w:rsidR="0071394B">
        <w:t xml:space="preserve">to be accessed from the machine where </w:t>
      </w:r>
      <w:r w:rsidR="00F807C8">
        <w:t>server o</w:t>
      </w:r>
      <w:r w:rsidR="0071394B">
        <w:t>r desktop is running</w:t>
      </w:r>
      <w:r w:rsidR="00F807C8">
        <w:t xml:space="preserve">. The bucket policy can be applied such that only that specific machine IP has an access to it. For more information on this you can refer to the documentation from amazon </w:t>
      </w:r>
    </w:p>
    <w:p w14:paraId="4B4ED3C6" w14:textId="77777777" w:rsidR="00F807C8" w:rsidRDefault="00BE663F" w:rsidP="00590013">
      <w:pPr>
        <w:jc w:val="both"/>
      </w:pPr>
      <w:hyperlink r:id="rId19" w:history="1">
        <w:r w:rsidR="00F807C8" w:rsidRPr="00941A19">
          <w:rPr>
            <w:rStyle w:val="Hyperlink"/>
          </w:rPr>
          <w:t>http://docs.aws.amazon.com/AmazonS3/latest/dev/example-bucket-policies.html</w:t>
        </w:r>
      </w:hyperlink>
    </w:p>
    <w:p w14:paraId="2A1F2EDE" w14:textId="77777777" w:rsidR="00F807C8" w:rsidRDefault="00BE663F" w:rsidP="00590013">
      <w:pPr>
        <w:jc w:val="both"/>
      </w:pPr>
      <w:hyperlink r:id="rId20" w:history="1">
        <w:r w:rsidR="00F807C8" w:rsidRPr="00941A19">
          <w:rPr>
            <w:rStyle w:val="Hyperlink"/>
          </w:rPr>
          <w:t>http://docs.aws.amazon.com/AmazonS3/latest/dev/example-bucket-policies-vpc-endpoint.html</w:t>
        </w:r>
      </w:hyperlink>
    </w:p>
    <w:p w14:paraId="0955CF9F" w14:textId="77777777" w:rsidR="00F807C8" w:rsidRDefault="00F807C8" w:rsidP="00D31CB5">
      <w:pPr>
        <w:tabs>
          <w:tab w:val="left" w:pos="720"/>
        </w:tabs>
        <w:jc w:val="both"/>
        <w:rPr>
          <w:b/>
          <w:u w:val="single"/>
        </w:rPr>
      </w:pPr>
    </w:p>
    <w:p w14:paraId="177398ED" w14:textId="77777777" w:rsidR="00D95C1E" w:rsidRPr="00D95C1E" w:rsidRDefault="00D95C1E" w:rsidP="00D95C1E">
      <w:pPr>
        <w:pStyle w:val="Heading1"/>
      </w:pPr>
      <w:bookmarkStart w:id="61" w:name="_Toc443494292"/>
      <w:r w:rsidRPr="00D95C1E">
        <w:t>Working with Azure</w:t>
      </w:r>
      <w:bookmarkEnd w:id="61"/>
    </w:p>
    <w:p w14:paraId="48BE8826" w14:textId="77777777" w:rsidR="00D95C1E" w:rsidRPr="00D95C1E" w:rsidRDefault="00D95C1E" w:rsidP="00D95C1E">
      <w:r w:rsidRPr="00D95C1E">
        <w:t xml:space="preserve">Similar to working with S3, the values of few configuration parameters in the parameter file must be set to prepare </w:t>
      </w:r>
      <w:proofErr w:type="spellStart"/>
      <w:r w:rsidRPr="00D95C1E">
        <w:t>OptimizeRasters</w:t>
      </w:r>
      <w:proofErr w:type="spellEnd"/>
      <w:r w:rsidRPr="00D95C1E">
        <w:t xml:space="preserve"> to work with the Azure FS from Microsoft. Please note on comments in Italic.</w:t>
      </w:r>
    </w:p>
    <w:p w14:paraId="507A01A8" w14:textId="77777777" w:rsidR="00D95C1E" w:rsidRPr="00D95C1E" w:rsidRDefault="00D95C1E" w:rsidP="00D95C1E">
      <w:r w:rsidRPr="00D95C1E">
        <w:t xml:space="preserve"> </w:t>
      </w:r>
      <w:r>
        <w:tab/>
      </w:r>
      <w:r w:rsidRPr="00D95C1E">
        <w:t>&lt;</w:t>
      </w:r>
      <w:proofErr w:type="spellStart"/>
      <w:r w:rsidRPr="00D95C1E">
        <w:t>Out_Cloud_Type</w:t>
      </w:r>
      <w:proofErr w:type="spellEnd"/>
      <w:r w:rsidRPr="00D95C1E">
        <w:t>&gt;azure&lt;/</w:t>
      </w:r>
      <w:proofErr w:type="spellStart"/>
      <w:r w:rsidRPr="00D95C1E">
        <w:t>Out_Cloud_Type</w:t>
      </w:r>
      <w:proofErr w:type="spellEnd"/>
      <w:r w:rsidRPr="00D95C1E">
        <w:t>&gt;</w:t>
      </w:r>
    </w:p>
    <w:p w14:paraId="739E5A6D" w14:textId="77777777" w:rsidR="00D95C1E" w:rsidRPr="00D95C1E" w:rsidRDefault="00D95C1E" w:rsidP="00D95C1E">
      <w:r w:rsidRPr="00D95C1E">
        <w:t xml:space="preserve">Cloud type, valid values for now are [azure, amazon]. </w:t>
      </w:r>
      <w:proofErr w:type="gramStart"/>
      <w:r w:rsidRPr="00D95C1E">
        <w:t>if</w:t>
      </w:r>
      <w:proofErr w:type="gramEnd"/>
      <w:r w:rsidRPr="00D95C1E">
        <w:t xml:space="preserve"> empty no default, must be set in the con</w:t>
      </w:r>
      <w:r>
        <w:t>figuration parameter file.</w:t>
      </w:r>
    </w:p>
    <w:p w14:paraId="1D0003FB" w14:textId="77777777" w:rsidR="00D95C1E" w:rsidRPr="00D95C1E" w:rsidRDefault="00D95C1E" w:rsidP="00D95C1E">
      <w:pPr>
        <w:ind w:firstLine="720"/>
      </w:pPr>
      <w:r w:rsidRPr="00D95C1E">
        <w:t xml:space="preserve"> &lt;</w:t>
      </w:r>
      <w:proofErr w:type="spellStart"/>
      <w:r w:rsidRPr="00D95C1E">
        <w:t>Out_Azure_ParentFolder</w:t>
      </w:r>
      <w:proofErr w:type="spellEnd"/>
      <w:r w:rsidRPr="00D95C1E">
        <w:t>&gt;folder/output&lt;/</w:t>
      </w:r>
      <w:proofErr w:type="spellStart"/>
      <w:r w:rsidRPr="00D95C1E">
        <w:t>Out_Azure_ParentFolder</w:t>
      </w:r>
      <w:proofErr w:type="spellEnd"/>
      <w:r w:rsidRPr="00D95C1E">
        <w:t xml:space="preserve">&gt; </w:t>
      </w:r>
    </w:p>
    <w:p w14:paraId="24A57BBE" w14:textId="77777777" w:rsidR="00D95C1E" w:rsidRPr="00D95C1E" w:rsidRDefault="00D95C1E" w:rsidP="00D95C1E">
      <w:r w:rsidRPr="00D95C1E">
        <w:t>Root destination folde</w:t>
      </w:r>
      <w:r>
        <w:t>r where files must be uploaded.</w:t>
      </w:r>
    </w:p>
    <w:p w14:paraId="7B88ED67" w14:textId="77777777" w:rsidR="00D95C1E" w:rsidRPr="00D95C1E" w:rsidRDefault="00D95C1E" w:rsidP="00D95C1E">
      <w:pPr>
        <w:ind w:firstLine="720"/>
      </w:pPr>
      <w:r w:rsidRPr="00D95C1E">
        <w:t xml:space="preserve"> &lt;</w:t>
      </w:r>
      <w:proofErr w:type="spellStart"/>
      <w:r w:rsidRPr="00D95C1E">
        <w:t>Out_Azure_AccountName</w:t>
      </w:r>
      <w:proofErr w:type="spellEnd"/>
      <w:r w:rsidRPr="00D95C1E">
        <w:t>&gt;&lt;/</w:t>
      </w:r>
      <w:proofErr w:type="spellStart"/>
      <w:r w:rsidRPr="00D95C1E">
        <w:t>Out_Azure_AccountName</w:t>
      </w:r>
      <w:proofErr w:type="spellEnd"/>
      <w:r w:rsidRPr="00D95C1E">
        <w:t>&gt;</w:t>
      </w:r>
    </w:p>
    <w:p w14:paraId="4F089043" w14:textId="77777777" w:rsidR="00D95C1E" w:rsidRPr="00D95C1E" w:rsidRDefault="00D95C1E" w:rsidP="00D95C1E">
      <w:r w:rsidRPr="00D95C1E">
        <w:t>Account name. This is similar to Account ID for S3</w:t>
      </w:r>
    </w:p>
    <w:p w14:paraId="16934052" w14:textId="77777777" w:rsidR="00D95C1E" w:rsidRPr="00D95C1E" w:rsidRDefault="00D95C1E" w:rsidP="00D95C1E">
      <w:pPr>
        <w:ind w:firstLine="720"/>
      </w:pPr>
      <w:r w:rsidRPr="00D95C1E">
        <w:t xml:space="preserve"> &lt;</w:t>
      </w:r>
      <w:proofErr w:type="spellStart"/>
      <w:r w:rsidRPr="00D95C1E">
        <w:t>Out_Azure_AccountKey</w:t>
      </w:r>
      <w:proofErr w:type="spellEnd"/>
      <w:r w:rsidRPr="00D95C1E">
        <w:t>&gt;&lt;/</w:t>
      </w:r>
      <w:proofErr w:type="spellStart"/>
      <w:r w:rsidRPr="00D95C1E">
        <w:t>Out_Azure_AccountKey</w:t>
      </w:r>
      <w:proofErr w:type="spellEnd"/>
      <w:r w:rsidRPr="00D95C1E">
        <w:t>&gt;</w:t>
      </w:r>
    </w:p>
    <w:p w14:paraId="2A17456F" w14:textId="77777777" w:rsidR="00D95C1E" w:rsidRPr="00D95C1E" w:rsidRDefault="00D95C1E" w:rsidP="00D95C1E">
      <w:r w:rsidRPr="00D95C1E">
        <w:t>Account key. Similar to the secret key for S3</w:t>
      </w:r>
    </w:p>
    <w:p w14:paraId="59CF7D47" w14:textId="77777777" w:rsidR="00D95C1E" w:rsidRPr="00D95C1E" w:rsidRDefault="00D95C1E" w:rsidP="00D95C1E">
      <w:r w:rsidRPr="00D95C1E">
        <w:t xml:space="preserve"> </w:t>
      </w:r>
      <w:r>
        <w:tab/>
      </w:r>
      <w:r w:rsidRPr="00D95C1E">
        <w:t>&lt;</w:t>
      </w:r>
      <w:proofErr w:type="spellStart"/>
      <w:r w:rsidRPr="00D95C1E">
        <w:t>Out_Azure_Container</w:t>
      </w:r>
      <w:proofErr w:type="spellEnd"/>
      <w:r w:rsidRPr="00D95C1E">
        <w:t>&gt;tiffs&lt;/</w:t>
      </w:r>
      <w:proofErr w:type="spellStart"/>
      <w:r w:rsidRPr="00D95C1E">
        <w:t>Out_Azure_Container</w:t>
      </w:r>
      <w:proofErr w:type="spellEnd"/>
      <w:r w:rsidRPr="00D95C1E">
        <w:t>&gt;</w:t>
      </w:r>
    </w:p>
    <w:p w14:paraId="0805F15A" w14:textId="77777777" w:rsidR="00D95C1E" w:rsidRPr="00D95C1E" w:rsidRDefault="00D95C1E" w:rsidP="00D95C1E">
      <w:r w:rsidRPr="00D95C1E">
        <w:t>Container name</w:t>
      </w:r>
      <w:r>
        <w:t>. Similar to Bucket name for S3</w:t>
      </w:r>
    </w:p>
    <w:p w14:paraId="6708B407" w14:textId="77777777" w:rsidR="00D95C1E" w:rsidRPr="00D95C1E" w:rsidRDefault="00D95C1E" w:rsidP="00D95C1E">
      <w:r w:rsidRPr="00D95C1E">
        <w:t xml:space="preserve"> </w:t>
      </w:r>
      <w:r>
        <w:tab/>
      </w:r>
      <w:r w:rsidRPr="00D95C1E">
        <w:t>&lt;</w:t>
      </w:r>
      <w:proofErr w:type="spellStart"/>
      <w:r w:rsidRPr="00D95C1E">
        <w:t>Out_Azure_Access</w:t>
      </w:r>
      <w:proofErr w:type="spellEnd"/>
      <w:r w:rsidRPr="00D95C1E">
        <w:t>&gt;blob&lt;/</w:t>
      </w:r>
      <w:proofErr w:type="spellStart"/>
      <w:r w:rsidRPr="00D95C1E">
        <w:t>Out_Azure_Access</w:t>
      </w:r>
      <w:proofErr w:type="spellEnd"/>
      <w:r w:rsidRPr="00D95C1E">
        <w:t>&gt;</w:t>
      </w:r>
    </w:p>
    <w:p w14:paraId="53EF626F" w14:textId="77777777" w:rsidR="00D95C1E" w:rsidRPr="00D95C1E" w:rsidRDefault="00D95C1E" w:rsidP="00D95C1E">
      <w:r w:rsidRPr="00D95C1E">
        <w:t xml:space="preserve"> Access type. Similar to &lt;Out_S3_ACL&gt; for S3.</w:t>
      </w:r>
    </w:p>
    <w:p w14:paraId="21A019C3" w14:textId="77777777" w:rsidR="00D95C1E" w:rsidRPr="00D95C1E" w:rsidRDefault="00D95C1E" w:rsidP="00D95C1E">
      <w:r w:rsidRPr="00D95C1E">
        <w:t xml:space="preserve"> Value values are [private, blob, container]</w:t>
      </w:r>
    </w:p>
    <w:p w14:paraId="160914BA" w14:textId="77777777" w:rsidR="00D95C1E" w:rsidRPr="00D95C1E" w:rsidRDefault="00D95C1E" w:rsidP="00D95C1E">
      <w:r>
        <w:t xml:space="preserve">  </w:t>
      </w:r>
      <w:proofErr w:type="gramStart"/>
      <w:r w:rsidRPr="00D95C1E">
        <w:rPr>
          <w:b/>
        </w:rPr>
        <w:t>private</w:t>
      </w:r>
      <w:proofErr w:type="gramEnd"/>
      <w:r w:rsidRPr="00D95C1E">
        <w:t>: accessible only to the user</w:t>
      </w:r>
    </w:p>
    <w:p w14:paraId="756CD099" w14:textId="77777777" w:rsidR="00D95C1E" w:rsidRPr="00D95C1E" w:rsidRDefault="00D95C1E" w:rsidP="00D95C1E">
      <w:r>
        <w:t xml:space="preserve">  </w:t>
      </w:r>
      <w:proofErr w:type="gramStart"/>
      <w:r w:rsidRPr="00D95C1E">
        <w:rPr>
          <w:b/>
        </w:rPr>
        <w:t>blob</w:t>
      </w:r>
      <w:proofErr w:type="gramEnd"/>
      <w:r w:rsidRPr="00D95C1E">
        <w:t>:  Files within the container are publicly accessible.</w:t>
      </w:r>
    </w:p>
    <w:p w14:paraId="6A8B8427" w14:textId="77777777" w:rsidR="00D95C1E" w:rsidRPr="00D95C1E" w:rsidRDefault="00D95C1E" w:rsidP="00D95C1E">
      <w:r>
        <w:t xml:space="preserve">  </w:t>
      </w:r>
      <w:proofErr w:type="gramStart"/>
      <w:r w:rsidRPr="00D95C1E">
        <w:rPr>
          <w:b/>
        </w:rPr>
        <w:t>container</w:t>
      </w:r>
      <w:proofErr w:type="gramEnd"/>
      <w:r w:rsidRPr="00D95C1E">
        <w:t>: Same as type blob plus container metadata are publicly accessible.</w:t>
      </w:r>
    </w:p>
    <w:p w14:paraId="0559AEB4" w14:textId="77777777" w:rsidR="00D95C1E" w:rsidRPr="00D95C1E" w:rsidRDefault="00D95C1E" w:rsidP="00D95C1E">
      <w:r w:rsidRPr="00D95C1E">
        <w:t xml:space="preserve"> </w:t>
      </w:r>
    </w:p>
    <w:p w14:paraId="5C8FDD65" w14:textId="77777777" w:rsidR="00D95C1E" w:rsidRPr="00D95C1E" w:rsidRDefault="00D95C1E" w:rsidP="00D95C1E">
      <w:pPr>
        <w:pStyle w:val="Heading2"/>
      </w:pPr>
      <w:bookmarkStart w:id="62" w:name="_Toc443494293"/>
      <w:r w:rsidRPr="00D95C1E">
        <w:lastRenderedPageBreak/>
        <w:t xml:space="preserve">Azure </w:t>
      </w:r>
      <w:r>
        <w:t xml:space="preserve">command line </w:t>
      </w:r>
      <w:r w:rsidRPr="00D95C1E">
        <w:t>usage</w:t>
      </w:r>
      <w:bookmarkEnd w:id="62"/>
    </w:p>
    <w:p w14:paraId="162D59C4" w14:textId="77777777" w:rsidR="00D95C1E" w:rsidRPr="00D95C1E" w:rsidRDefault="00D95C1E" w:rsidP="00D95C1E"/>
    <w:p w14:paraId="64D96128" w14:textId="77777777" w:rsidR="00D95C1E" w:rsidRDefault="00D95C1E" w:rsidP="00D95C1E">
      <w:proofErr w:type="gramStart"/>
      <w:r w:rsidRPr="00D95C1E">
        <w:t>python</w:t>
      </w:r>
      <w:proofErr w:type="gramEnd"/>
      <w:r w:rsidRPr="00D95C1E">
        <w:t xml:space="preserve"> OptimizeRaster.py -input=c:/date/rasters -</w:t>
      </w:r>
      <w:proofErr w:type="spellStart"/>
      <w:r w:rsidRPr="00D95C1E">
        <w:t>clouduploadtype</w:t>
      </w:r>
      <w:proofErr w:type="spellEnd"/>
      <w:r w:rsidRPr="00D95C1E">
        <w:t>=azure -</w:t>
      </w:r>
      <w:proofErr w:type="spellStart"/>
      <w:r w:rsidRPr="00D95C1E">
        <w:t>cloudupload</w:t>
      </w:r>
      <w:proofErr w:type="spellEnd"/>
      <w:r w:rsidRPr="00D95C1E">
        <w:t>=true -</w:t>
      </w:r>
      <w:proofErr w:type="spellStart"/>
      <w:r w:rsidRPr="00D95C1E">
        <w:t>tempoutput</w:t>
      </w:r>
      <w:proofErr w:type="spellEnd"/>
      <w:r w:rsidRPr="00D95C1E">
        <w:t xml:space="preserve">=c:/temp/tempoutput </w:t>
      </w:r>
    </w:p>
    <w:p w14:paraId="02713B23" w14:textId="77777777" w:rsidR="00D95C1E" w:rsidRPr="00D95C1E" w:rsidRDefault="00D95C1E" w:rsidP="00D95C1E">
      <w:proofErr w:type="gramStart"/>
      <w:r w:rsidRPr="00D95C1E">
        <w:t>python</w:t>
      </w:r>
      <w:proofErr w:type="gramEnd"/>
      <w:r w:rsidRPr="00D95C1E">
        <w:t xml:space="preserve"> OptimizeRaster.py -input=c:/date/rasters -</w:t>
      </w:r>
      <w:proofErr w:type="spellStart"/>
      <w:r w:rsidRPr="00D95C1E">
        <w:t>clouduploadtype</w:t>
      </w:r>
      <w:proofErr w:type="spellEnd"/>
      <w:r w:rsidRPr="00D95C1E">
        <w:t>=amazon -</w:t>
      </w:r>
      <w:proofErr w:type="spellStart"/>
      <w:r w:rsidRPr="00D95C1E">
        <w:t>cloudupload</w:t>
      </w:r>
      <w:proofErr w:type="spellEnd"/>
      <w:r w:rsidRPr="00D95C1E">
        <w:t>=true -</w:t>
      </w:r>
      <w:proofErr w:type="spellStart"/>
      <w:r w:rsidRPr="00D95C1E">
        <w:t>tempoutput</w:t>
      </w:r>
      <w:proofErr w:type="spellEnd"/>
      <w:r w:rsidRPr="00D95C1E">
        <w:t xml:space="preserve">=c:/temp/tempoutput </w:t>
      </w:r>
    </w:p>
    <w:p w14:paraId="4CF66E01" w14:textId="77777777" w:rsidR="00D95C1E" w:rsidRPr="00D95C1E" w:rsidRDefault="00D95C1E" w:rsidP="00D95C1E"/>
    <w:p w14:paraId="24E6F05D" w14:textId="77777777" w:rsidR="00D95C1E" w:rsidRPr="00D95C1E" w:rsidRDefault="00D95C1E" w:rsidP="00D95C1E">
      <w:pPr>
        <w:pStyle w:val="Heading2"/>
      </w:pPr>
      <w:bookmarkStart w:id="63" w:name="_Toc443494294"/>
      <w:r w:rsidRPr="00D95C1E">
        <w:t>Internal Info</w:t>
      </w:r>
      <w:bookmarkEnd w:id="63"/>
    </w:p>
    <w:p w14:paraId="4A9FDBA7" w14:textId="77777777" w:rsidR="00D95C1E" w:rsidRDefault="00D95C1E" w:rsidP="00D95C1E"/>
    <w:p w14:paraId="71BA7486" w14:textId="77777777" w:rsidR="00D95C1E" w:rsidRPr="00D95C1E" w:rsidRDefault="00D95C1E" w:rsidP="00D95C1E">
      <w:r w:rsidRPr="00D95C1E">
        <w:t>Parallel upload support: Yes. Similar to Amazon/S3 uploads. The upload file size does not matter.</w:t>
      </w:r>
    </w:p>
    <w:p w14:paraId="1915373C" w14:textId="77777777" w:rsidR="00D95C1E" w:rsidRPr="00D95C1E" w:rsidRDefault="00D95C1E" w:rsidP="00D95C1E">
      <w:r w:rsidRPr="00D95C1E">
        <w:t>No of parallel upload threads per file: 20</w:t>
      </w:r>
    </w:p>
    <w:p w14:paraId="5DF4CAB1" w14:textId="77777777" w:rsidR="00D95C1E" w:rsidRPr="00D95C1E" w:rsidRDefault="00D95C1E" w:rsidP="00D95C1E">
      <w:r w:rsidRPr="00D95C1E">
        <w:t>Azure blob type: Block blob</w:t>
      </w:r>
    </w:p>
    <w:p w14:paraId="1310D699" w14:textId="77777777" w:rsidR="00D95C1E" w:rsidRDefault="00D95C1E" w:rsidP="00D95C1E">
      <w:r w:rsidRPr="00D95C1E">
        <w:t xml:space="preserve">Upload </w:t>
      </w:r>
      <w:r>
        <w:t xml:space="preserve">payload size per thread: 4 MB. </w:t>
      </w:r>
    </w:p>
    <w:p w14:paraId="08056D73" w14:textId="77777777" w:rsidR="00D95C1E" w:rsidRDefault="00D95C1E" w:rsidP="00D95C1E">
      <w:r>
        <w:t xml:space="preserve">NOTE: </w:t>
      </w:r>
      <w:r w:rsidRPr="00D95C1E">
        <w:t>Please note, currently only uploading to Azure FS is supported.</w:t>
      </w:r>
    </w:p>
    <w:p w14:paraId="3453A7C0" w14:textId="77777777" w:rsidR="00D95C1E" w:rsidRDefault="00D95C1E" w:rsidP="00D31CB5">
      <w:pPr>
        <w:tabs>
          <w:tab w:val="left" w:pos="720"/>
        </w:tabs>
        <w:jc w:val="both"/>
        <w:rPr>
          <w:b/>
          <w:u w:val="single"/>
        </w:rPr>
      </w:pPr>
    </w:p>
    <w:p w14:paraId="0857480C" w14:textId="77777777" w:rsidR="00D95C1E" w:rsidRDefault="00D95C1E" w:rsidP="00D31CB5">
      <w:pPr>
        <w:tabs>
          <w:tab w:val="left" w:pos="720"/>
        </w:tabs>
        <w:jc w:val="both"/>
        <w:rPr>
          <w:b/>
          <w:u w:val="single"/>
        </w:rPr>
      </w:pPr>
    </w:p>
    <w:p w14:paraId="3C0AB97D" w14:textId="77777777" w:rsidR="00D31CB5" w:rsidRPr="006205F9" w:rsidRDefault="00D31CB5" w:rsidP="00C065D5">
      <w:pPr>
        <w:pStyle w:val="Heading1"/>
      </w:pPr>
      <w:bookmarkStart w:id="64" w:name="_Toc443494295"/>
      <w:r>
        <w:t xml:space="preserve">Working with </w:t>
      </w:r>
      <w:r w:rsidR="00DA75AA">
        <w:t xml:space="preserve">Cloned MRF from </w:t>
      </w:r>
      <w:r>
        <w:t>S3</w:t>
      </w:r>
      <w:bookmarkEnd w:id="64"/>
    </w:p>
    <w:p w14:paraId="027AC921" w14:textId="77777777" w:rsidR="00E476D7" w:rsidRDefault="00DA75AA" w:rsidP="00025BA6">
      <w:pPr>
        <w:jc w:val="both"/>
      </w:pPr>
      <w:r>
        <w:t xml:space="preserve">If </w:t>
      </w:r>
      <w:r w:rsidR="00BB2EC5">
        <w:t xml:space="preserve">the rasters have been stored </w:t>
      </w:r>
      <w:r>
        <w:t>as MRF formatted raste</w:t>
      </w:r>
      <w:r w:rsidR="00BB2EC5">
        <w:t>r</w:t>
      </w:r>
      <w:r>
        <w:t xml:space="preserve">s in </w:t>
      </w:r>
      <w:r w:rsidR="0089687A">
        <w:t xml:space="preserve">S3 </w:t>
      </w:r>
      <w:r>
        <w:t xml:space="preserve">then it is </w:t>
      </w:r>
      <w:r w:rsidR="0089687A">
        <w:t xml:space="preserve">recommend to </w:t>
      </w:r>
      <w:r w:rsidR="00E476D7">
        <w:t>use</w:t>
      </w:r>
      <w:r w:rsidR="0089687A">
        <w:t xml:space="preserve"> </w:t>
      </w:r>
      <w:proofErr w:type="spellStart"/>
      <w:r w:rsidR="00BB2EC5">
        <w:t>cloned</w:t>
      </w:r>
      <w:r w:rsidR="00E476D7">
        <w:t>MRF</w:t>
      </w:r>
      <w:proofErr w:type="spellEnd"/>
      <w:r w:rsidR="00E476D7">
        <w:t xml:space="preserve"> mode</w:t>
      </w:r>
      <w:r>
        <w:t xml:space="preserve"> to access them.</w:t>
      </w:r>
      <w:r w:rsidR="00025BA6">
        <w:t xml:space="preserve"> </w:t>
      </w:r>
      <w:r w:rsidR="00E476D7">
        <w:t>In the ‘</w:t>
      </w:r>
      <w:r w:rsidR="00E476D7" w:rsidRPr="00DB64BF">
        <w:t>Clone</w:t>
      </w:r>
      <w:r w:rsidR="00BB2EC5">
        <w:t>d</w:t>
      </w:r>
      <w:r w:rsidR="00E476D7" w:rsidRPr="00DB64BF">
        <w:t>MRF</w:t>
      </w:r>
      <w:r w:rsidR="00E476D7">
        <w:t>’ mode, a copy of the input directory is created including all auxiliary files, but excluding MRF data and index files. The MRF files are</w:t>
      </w:r>
      <w:r w:rsidR="00BB2EC5">
        <w:t xml:space="preserve"> copied and </w:t>
      </w:r>
      <w:r w:rsidR="00E476D7">
        <w:t xml:space="preserve">modified to include appropriate links back to the original </w:t>
      </w:r>
      <w:r w:rsidR="00AB51AC">
        <w:t xml:space="preserve">data and </w:t>
      </w:r>
      <w:r w:rsidR="00E476D7">
        <w:t>index files and appropriate cache files locations are defined.</w:t>
      </w:r>
    </w:p>
    <w:p w14:paraId="3B82ACDD" w14:textId="77777777" w:rsidR="00DA75AA" w:rsidRDefault="00DA75AA" w:rsidP="00DA75AA">
      <w:pPr>
        <w:jc w:val="both"/>
      </w:pPr>
      <w:r>
        <w:t>For example if the input MRF files are in http://mydata.s3.amazonaws.com/abc/pqr/t</w:t>
      </w:r>
    </w:p>
    <w:p w14:paraId="1F2E64C5" w14:textId="77777777" w:rsidR="00DA75AA" w:rsidRDefault="00E476D7" w:rsidP="00DA75AA">
      <w:pPr>
        <w:jc w:val="both"/>
      </w:pPr>
      <w:r>
        <w:t>F</w:t>
      </w:r>
      <w:r w:rsidR="0089687A">
        <w:t xml:space="preserve">ollowing </w:t>
      </w:r>
      <w:r w:rsidR="00DA75AA">
        <w:t xml:space="preserve">configuration </w:t>
      </w:r>
      <w:r w:rsidR="0089687A">
        <w:t>changes are needed</w:t>
      </w:r>
      <w:r w:rsidR="00DA75AA">
        <w:t>:</w:t>
      </w:r>
    </w:p>
    <w:p w14:paraId="51DC92D0" w14:textId="77777777" w:rsidR="00DA75AA" w:rsidRDefault="00BB2EC5" w:rsidP="00DA75AA">
      <w:pPr>
        <w:jc w:val="both"/>
      </w:pPr>
      <w:r>
        <w:t>In_S</w:t>
      </w:r>
      <w:r w:rsidR="00DA75AA" w:rsidRPr="00FC080B">
        <w:t>3_</w:t>
      </w:r>
      <w:proofErr w:type="gramStart"/>
      <w:r w:rsidR="00DA75AA" w:rsidRPr="00FC080B">
        <w:t>Bucket</w:t>
      </w:r>
      <w:r w:rsidR="00DA75AA">
        <w:t xml:space="preserve">  -</w:t>
      </w:r>
      <w:proofErr w:type="gramEnd"/>
      <w:r w:rsidR="00DA75AA">
        <w:t xml:space="preserve"> Name of the input bucket</w:t>
      </w:r>
      <w:r w:rsidR="00FC080B">
        <w:t xml:space="preserve">  </w:t>
      </w:r>
      <w:proofErr w:type="spellStart"/>
      <w:r w:rsidR="00FC080B">
        <w:t>mydata</w:t>
      </w:r>
      <w:proofErr w:type="spellEnd"/>
    </w:p>
    <w:p w14:paraId="15F906B6" w14:textId="77777777" w:rsidR="00DA75AA" w:rsidRDefault="00DA75AA" w:rsidP="00DA75AA">
      <w:pPr>
        <w:jc w:val="both"/>
      </w:pPr>
      <w:r>
        <w:t>In</w:t>
      </w:r>
      <w:r w:rsidRPr="00FC080B">
        <w:t>_S3_ParentFolder - T</w:t>
      </w:r>
      <w:r w:rsidR="0089687A" w:rsidRPr="00590013">
        <w:t xml:space="preserve">he s3 folder </w:t>
      </w:r>
      <w:r w:rsidR="0089687A">
        <w:t xml:space="preserve">where the data needs to be </w:t>
      </w:r>
      <w:r w:rsidR="00E476D7">
        <w:t>downloaded</w:t>
      </w:r>
      <w:r w:rsidR="00FC080B">
        <w:t xml:space="preserve">.  </w:t>
      </w:r>
      <w:proofErr w:type="spellStart"/>
      <w:proofErr w:type="gramStart"/>
      <w:r w:rsidR="00FC080B">
        <w:t>abc</w:t>
      </w:r>
      <w:proofErr w:type="spellEnd"/>
      <w:r w:rsidR="00FC080B">
        <w:t>/</w:t>
      </w:r>
      <w:proofErr w:type="spellStart"/>
      <w:r w:rsidR="00FC080B">
        <w:t>pqr</w:t>
      </w:r>
      <w:proofErr w:type="spellEnd"/>
      <w:r w:rsidR="00FC080B">
        <w:t>/t</w:t>
      </w:r>
      <w:proofErr w:type="gramEnd"/>
    </w:p>
    <w:p w14:paraId="0D834318" w14:textId="77777777" w:rsidR="00FC080B" w:rsidRDefault="00FC080B" w:rsidP="00FC080B">
      <w:pPr>
        <w:jc w:val="both"/>
      </w:pPr>
      <w:r w:rsidRPr="00FC080B">
        <w:t>In_S3_ID – Define t</w:t>
      </w:r>
      <w:r w:rsidRPr="00056071">
        <w:t xml:space="preserve">he access ID which </w:t>
      </w:r>
      <w:r>
        <w:t>will be used to make a connection</w:t>
      </w:r>
    </w:p>
    <w:p w14:paraId="7FB1B46D" w14:textId="77777777" w:rsidR="00FC080B" w:rsidRDefault="00FC080B" w:rsidP="00FC080B">
      <w:pPr>
        <w:jc w:val="both"/>
      </w:pPr>
      <w:r w:rsidRPr="00FC080B">
        <w:t>In_S3_</w:t>
      </w:r>
      <w:proofErr w:type="gramStart"/>
      <w:r w:rsidRPr="00FC080B">
        <w:t>Secret</w:t>
      </w:r>
      <w:r>
        <w:t xml:space="preserve">  -</w:t>
      </w:r>
      <w:proofErr w:type="gramEnd"/>
      <w:r>
        <w:t xml:space="preserve"> Required </w:t>
      </w:r>
      <w:proofErr w:type="spellStart"/>
      <w:r>
        <w:t>secretkey</w:t>
      </w:r>
      <w:proofErr w:type="spellEnd"/>
      <w:r>
        <w:t xml:space="preserve"> </w:t>
      </w:r>
    </w:p>
    <w:p w14:paraId="5F63A917" w14:textId="77777777" w:rsidR="00FC080B" w:rsidRDefault="00FC080B" w:rsidP="00FC080B">
      <w:pPr>
        <w:jc w:val="both"/>
      </w:pPr>
      <w:r>
        <w:t>The command line would then be as follows:</w:t>
      </w:r>
    </w:p>
    <w:p w14:paraId="0D5ABBFD" w14:textId="77777777" w:rsidR="001644B1" w:rsidRDefault="001644B1" w:rsidP="00FC080B">
      <w:pPr>
        <w:tabs>
          <w:tab w:val="left" w:pos="720"/>
        </w:tabs>
        <w:jc w:val="both"/>
      </w:pPr>
      <w:r>
        <w:t>&lt;</w:t>
      </w:r>
      <w:proofErr w:type="gramStart"/>
      <w:r>
        <w:t>path</w:t>
      </w:r>
      <w:proofErr w:type="gramEnd"/>
      <w:r>
        <w:t xml:space="preserve"> to python.exe&gt; &lt;path to optimizerasters.py&gt; -input=&lt;path to </w:t>
      </w:r>
      <w:r w:rsidR="000E1CBC">
        <w:t xml:space="preserve">s3 </w:t>
      </w:r>
      <w:r>
        <w:t>input folder&gt; -output=&lt;path to outputfolder&gt;  -s3input=true –mode=clonemrf</w:t>
      </w:r>
    </w:p>
    <w:p w14:paraId="6CEA8A36" w14:textId="77777777" w:rsidR="002D05F8" w:rsidRDefault="002D05F8" w:rsidP="0089687A">
      <w:pPr>
        <w:jc w:val="both"/>
      </w:pPr>
    </w:p>
    <w:p w14:paraId="7CC52762" w14:textId="77777777" w:rsidR="00FC080B" w:rsidRPr="006205F9" w:rsidRDefault="00FC080B" w:rsidP="00C065D5">
      <w:pPr>
        <w:pStyle w:val="Heading1"/>
      </w:pPr>
      <w:bookmarkStart w:id="65" w:name="_Toc443494296"/>
      <w:r>
        <w:lastRenderedPageBreak/>
        <w:t>Using Caching MRF with rasters stored in S3</w:t>
      </w:r>
      <w:bookmarkEnd w:id="65"/>
    </w:p>
    <w:p w14:paraId="3284DEDA" w14:textId="77777777" w:rsidR="001644B1" w:rsidRDefault="001644B1" w:rsidP="00FC080B">
      <w:pPr>
        <w:jc w:val="both"/>
      </w:pPr>
      <w:r>
        <w:t xml:space="preserve">If the </w:t>
      </w:r>
      <w:r w:rsidR="00FC080B">
        <w:t xml:space="preserve">rasters in a non MRF format </w:t>
      </w:r>
      <w:r>
        <w:t>( e</w:t>
      </w:r>
      <w:r w:rsidR="002346D0">
        <w:t>.</w:t>
      </w:r>
      <w:r>
        <w:t>g</w:t>
      </w:r>
      <w:r w:rsidR="002346D0">
        <w:t>.</w:t>
      </w:r>
      <w:r>
        <w:t xml:space="preserve"> </w:t>
      </w:r>
      <w:r w:rsidR="00AB51AC">
        <w:t xml:space="preserve">geoTIF, </w:t>
      </w:r>
      <w:r>
        <w:t>jpeg, jp200 )</w:t>
      </w:r>
      <w:r w:rsidR="00BB2EC5">
        <w:t xml:space="preserve"> on S3</w:t>
      </w:r>
      <w:r w:rsidR="00FC080B">
        <w:t xml:space="preserve">, then the following can be used to access the data within the </w:t>
      </w:r>
      <w:proofErr w:type="spellStart"/>
      <w:r>
        <w:t>arcgis</w:t>
      </w:r>
      <w:proofErr w:type="spellEnd"/>
      <w:r>
        <w:t xml:space="preserve"> framework </w:t>
      </w:r>
      <w:r w:rsidR="00AB51AC">
        <w:t xml:space="preserve">using </w:t>
      </w:r>
      <w:r>
        <w:t>caching MRF. In the ‘</w:t>
      </w:r>
      <w:r w:rsidRPr="00DB64BF">
        <w:t>CachingMRF</w:t>
      </w:r>
      <w:r>
        <w:t xml:space="preserve">’ mode, a copy of the input directory is created excluding all raster files such as TIF and JP2. These are substituted with CachingMRF files. CachingMRF files point back to the source data and appropriate cache files are defined. </w:t>
      </w:r>
      <w:r w:rsidRPr="002337F7">
        <w:t xml:space="preserve">This has the advantage of not duplicating data but providing faster access and having requests cached to local machines. Prior to using CachingMRF </w:t>
      </w:r>
      <w:r w:rsidR="00FC080B">
        <w:t xml:space="preserve">one must ensure that </w:t>
      </w:r>
      <w:r w:rsidRPr="002337F7">
        <w:t>pyramids exist on the source data.</w:t>
      </w:r>
      <w:r w:rsidR="00BB4825">
        <w:t xml:space="preserve"> If the source rasters are large (&gt;5000cols) and the data not tiled then there can be a considerable performance degradation.</w:t>
      </w:r>
    </w:p>
    <w:p w14:paraId="2E661B9A" w14:textId="77777777" w:rsidR="00FC080B" w:rsidRDefault="00FC080B" w:rsidP="00FC080B">
      <w:pPr>
        <w:jc w:val="both"/>
      </w:pPr>
      <w:r>
        <w:t>The same changes to the configuration file as for cloned MRF are required.</w:t>
      </w:r>
    </w:p>
    <w:p w14:paraId="1E3DA496" w14:textId="77777777" w:rsidR="00FC080B" w:rsidRDefault="00FC080B" w:rsidP="00FC080B">
      <w:pPr>
        <w:tabs>
          <w:tab w:val="left" w:pos="720"/>
        </w:tabs>
        <w:jc w:val="both"/>
      </w:pPr>
      <w:r>
        <w:t>The command line would then be as follows:</w:t>
      </w:r>
    </w:p>
    <w:p w14:paraId="3DDFC677" w14:textId="77777777" w:rsidR="000E1CBC" w:rsidRDefault="000E1CBC" w:rsidP="00FC080B">
      <w:pPr>
        <w:tabs>
          <w:tab w:val="left" w:pos="720"/>
        </w:tabs>
        <w:jc w:val="both"/>
      </w:pPr>
      <w:r>
        <w:t>&lt;</w:t>
      </w:r>
      <w:proofErr w:type="gramStart"/>
      <w:r>
        <w:t>path</w:t>
      </w:r>
      <w:proofErr w:type="gramEnd"/>
      <w:r>
        <w:t xml:space="preserve"> to python.exe&gt; &lt;path to optimizerasters.py&gt; -input=&lt;path to s3 input folder&gt; -output=&lt;path to outputfolder&gt;  -s3input=true –mode=cachingmrf</w:t>
      </w:r>
    </w:p>
    <w:p w14:paraId="4CCD9101" w14:textId="77777777" w:rsidR="002D05F8" w:rsidRDefault="002D05F8" w:rsidP="002D05F8">
      <w:pPr>
        <w:jc w:val="both"/>
      </w:pPr>
    </w:p>
    <w:p w14:paraId="0540C209" w14:textId="77777777" w:rsidR="00BB2EC5" w:rsidRPr="006205F9" w:rsidRDefault="00BB2EC5" w:rsidP="00C065D5">
      <w:pPr>
        <w:pStyle w:val="Heading1"/>
      </w:pPr>
      <w:bookmarkStart w:id="66" w:name="_Toc443494297"/>
      <w:r>
        <w:t>Using Landsat 8 data provided by Amazon to create caching MRF files</w:t>
      </w:r>
      <w:bookmarkEnd w:id="66"/>
      <w:r>
        <w:t xml:space="preserve"> </w:t>
      </w:r>
    </w:p>
    <w:p w14:paraId="2060919D" w14:textId="77777777" w:rsidR="00BF3A6F" w:rsidRDefault="00BB2EC5" w:rsidP="00BB2EC5">
      <w:pPr>
        <w:jc w:val="both"/>
      </w:pPr>
      <w:r>
        <w:t>Amazon provides</w:t>
      </w:r>
      <w:r w:rsidR="00AB51AC">
        <w:t xml:space="preserve"> free</w:t>
      </w:r>
      <w:r>
        <w:t xml:space="preserve"> </w:t>
      </w:r>
      <w:r w:rsidR="00AB51AC">
        <w:t xml:space="preserve">access to </w:t>
      </w:r>
      <w:r>
        <w:t>Landsat 8 data as part of their PDS (Public Dataset) program.</w:t>
      </w:r>
      <w:r w:rsidR="00B91721">
        <w:t xml:space="preserve"> </w:t>
      </w:r>
      <w:r w:rsidR="00BF3A6F">
        <w:t>(</w:t>
      </w:r>
      <w:proofErr w:type="gramStart"/>
      <w:r w:rsidR="00BF3A6F">
        <w:t>see</w:t>
      </w:r>
      <w:proofErr w:type="gramEnd"/>
      <w:r w:rsidR="00BF3A6F">
        <w:t xml:space="preserve"> </w:t>
      </w:r>
      <w:hyperlink r:id="rId21" w:history="1">
        <w:r w:rsidR="00BF3A6F" w:rsidRPr="004A38BF">
          <w:rPr>
            <w:rStyle w:val="Hyperlink"/>
          </w:rPr>
          <w:t>http://aws.amazon.com/public-data-sets/landsat</w:t>
        </w:r>
      </w:hyperlink>
      <w:r w:rsidR="00BF3A6F">
        <w:t>) T</w:t>
      </w:r>
      <w:r>
        <w:t>hese data</w:t>
      </w:r>
      <w:r w:rsidR="00BF3A6F">
        <w:t>sets are i</w:t>
      </w:r>
      <w:r>
        <w:t xml:space="preserve">n </w:t>
      </w:r>
      <w:r w:rsidR="00AB51AC">
        <w:t xml:space="preserve">Tiled </w:t>
      </w:r>
      <w:proofErr w:type="spellStart"/>
      <w:r>
        <w:t>geo</w:t>
      </w:r>
      <w:r w:rsidR="00AB51AC">
        <w:t>TIFF</w:t>
      </w:r>
      <w:proofErr w:type="spellEnd"/>
      <w:r>
        <w:t xml:space="preserve"> format, with pyramids build at a factor of 3. </w:t>
      </w:r>
      <w:r w:rsidR="00BF3A6F">
        <w:t xml:space="preserve">Using </w:t>
      </w:r>
      <w:proofErr w:type="spellStart"/>
      <w:r w:rsidR="00BF3A6F">
        <w:t>CahingMRF</w:t>
      </w:r>
      <w:proofErr w:type="spellEnd"/>
      <w:r w:rsidR="00BF3A6F">
        <w:t xml:space="preserve"> it is possible to directly use them in within ArcGIS. To access a scene the path row and scene-id are required.</w:t>
      </w:r>
      <w:r>
        <w:t xml:space="preserve"> A configuration file </w:t>
      </w:r>
      <w:r w:rsidR="00BF3A6F">
        <w:t>(OptimizeRasters_PDScaching.xml)</w:t>
      </w:r>
      <w:r w:rsidR="001A41D4">
        <w:t xml:space="preserve"> </w:t>
      </w:r>
      <w:r>
        <w:t>with all required parameters is provided</w:t>
      </w:r>
      <w:r w:rsidR="00BF3A6F">
        <w:t>.</w:t>
      </w:r>
    </w:p>
    <w:p w14:paraId="33BEEC4F" w14:textId="77777777" w:rsidR="00BB2EC5" w:rsidRDefault="00BF3A6F" w:rsidP="00BB2EC5">
      <w:pPr>
        <w:jc w:val="both"/>
      </w:pPr>
      <w:r>
        <w:t xml:space="preserve">Following </w:t>
      </w:r>
      <w:r w:rsidR="001A41D4">
        <w:t>is a</w:t>
      </w:r>
      <w:r>
        <w:t xml:space="preserve"> </w:t>
      </w:r>
      <w:r w:rsidR="00BB2EC5">
        <w:t xml:space="preserve">sample command. </w:t>
      </w:r>
    </w:p>
    <w:p w14:paraId="3E7C55FC" w14:textId="77777777" w:rsidR="00BB2EC5" w:rsidRDefault="00BB2EC5" w:rsidP="00BB2EC5">
      <w:r w:rsidRPr="00BD3F52">
        <w:t xml:space="preserve">c:\Python27\ArcGIS10.3\python.exe c:\Image_Mgmt_Workflows\OptimizeRasters\OptimizeRasters.py </w:t>
      </w:r>
      <w:r>
        <w:t>-c</w:t>
      </w:r>
      <w:r w:rsidRPr="00BD3F52">
        <w:t>onfig=c:\Image_Mgmt_Workflows\OptimizeRasters\</w:t>
      </w:r>
      <w:r w:rsidRPr="00BD3F52">
        <w:rPr>
          <w:b/>
        </w:rPr>
        <w:t>OptimizeRasters_PDScaching.xml</w:t>
      </w:r>
      <w:r>
        <w:t xml:space="preserve"> </w:t>
      </w:r>
      <w:r w:rsidRPr="00BD3F52">
        <w:t>-input=L8/160/043/LC81600432015109LGN00</w:t>
      </w:r>
      <w:r>
        <w:t xml:space="preserve"> </w:t>
      </w:r>
      <w:r w:rsidRPr="00BD3F52">
        <w:t>-s3input=true -output=c</w:t>
      </w:r>
      <w:proofErr w:type="gramStart"/>
      <w:r w:rsidRPr="00BD3F52">
        <w:t>:\</w:t>
      </w:r>
      <w:proofErr w:type="gramEnd"/>
      <w:r w:rsidRPr="00BD3F52">
        <w:t>temp\</w:t>
      </w:r>
      <w:r w:rsidR="00BF3A6F" w:rsidRPr="00BD3F52">
        <w:t xml:space="preserve"> </w:t>
      </w:r>
      <w:proofErr w:type="spellStart"/>
      <w:r w:rsidRPr="00BD3F52">
        <w:t>landsatpdsdata</w:t>
      </w:r>
      <w:proofErr w:type="spellEnd"/>
      <w:r w:rsidRPr="00BD3F52">
        <w:t>\L8\160\043\LC81600432015109LGN00</w:t>
      </w:r>
    </w:p>
    <w:p w14:paraId="42FB82BB" w14:textId="77777777" w:rsidR="00BB2EC5" w:rsidRDefault="00BB2EC5" w:rsidP="00FC080B">
      <w:pPr>
        <w:tabs>
          <w:tab w:val="left" w:pos="720"/>
        </w:tabs>
        <w:jc w:val="both"/>
        <w:rPr>
          <w:b/>
          <w:u w:val="single"/>
        </w:rPr>
      </w:pPr>
    </w:p>
    <w:p w14:paraId="45D32623" w14:textId="77777777" w:rsidR="00B17D2D" w:rsidRPr="006205F9" w:rsidRDefault="00B17D2D" w:rsidP="00C065D5">
      <w:pPr>
        <w:pStyle w:val="Heading1"/>
      </w:pPr>
      <w:bookmarkStart w:id="67" w:name="_Toc443494298"/>
      <w:r>
        <w:t xml:space="preserve">Creating CachingMRF files from </w:t>
      </w:r>
      <w:r w:rsidR="00AB1292">
        <w:t>raster’s</w:t>
      </w:r>
      <w:r>
        <w:t xml:space="preserve"> stored on a network attached storage</w:t>
      </w:r>
      <w:bookmarkEnd w:id="67"/>
    </w:p>
    <w:p w14:paraId="506ADD43" w14:textId="77777777" w:rsidR="00B17D2D" w:rsidRDefault="00B17D2D" w:rsidP="00B17D2D">
      <w:pPr>
        <w:jc w:val="both"/>
      </w:pPr>
      <w:r>
        <w:t xml:space="preserve">CachingMRF can be used to speed up access of data to slower network attached storage, by creating CachingMRF files of the source data on a fast local (or SSD based) drives. </w:t>
      </w:r>
    </w:p>
    <w:p w14:paraId="2EB7374C" w14:textId="77777777" w:rsidR="00B17D2D" w:rsidRDefault="00B17D2D" w:rsidP="00B17D2D">
      <w:pPr>
        <w:tabs>
          <w:tab w:val="left" w:pos="720"/>
        </w:tabs>
        <w:jc w:val="both"/>
      </w:pPr>
      <w:r>
        <w:t>The following command line can be used:</w:t>
      </w:r>
    </w:p>
    <w:p w14:paraId="45D11DEC" w14:textId="77777777" w:rsidR="00B17D2D" w:rsidRDefault="00B17D2D" w:rsidP="00B17D2D">
      <w:pPr>
        <w:jc w:val="both"/>
      </w:pPr>
      <w:r>
        <w:t>&lt;</w:t>
      </w:r>
      <w:proofErr w:type="gramStart"/>
      <w:r>
        <w:t>path</w:t>
      </w:r>
      <w:proofErr w:type="gramEnd"/>
      <w:r>
        <w:t xml:space="preserve"> to python.exe&gt; &lt;path to optimizerasters.py&gt; -input=&lt;path to source data&gt; -output=&lt;path to fast disk&gt; -mode=cachingmrf</w:t>
      </w:r>
    </w:p>
    <w:p w14:paraId="0275D33C" w14:textId="77777777" w:rsidR="00B17D2D" w:rsidRDefault="00B17D2D" w:rsidP="00FC080B">
      <w:pPr>
        <w:tabs>
          <w:tab w:val="left" w:pos="720"/>
        </w:tabs>
        <w:jc w:val="both"/>
        <w:rPr>
          <w:b/>
          <w:u w:val="single"/>
        </w:rPr>
      </w:pPr>
    </w:p>
    <w:p w14:paraId="7D3558DE" w14:textId="77777777" w:rsidR="00FC080B" w:rsidRPr="006205F9" w:rsidRDefault="00FC080B" w:rsidP="00C065D5">
      <w:pPr>
        <w:pStyle w:val="Heading1"/>
      </w:pPr>
      <w:bookmarkStart w:id="68" w:name="_Toc443494299"/>
      <w:r>
        <w:lastRenderedPageBreak/>
        <w:t xml:space="preserve">Using </w:t>
      </w:r>
      <w:r w:rsidR="00AB1292">
        <w:t>Split</w:t>
      </w:r>
      <w:r>
        <w:t xml:space="preserve"> MRF with </w:t>
      </w:r>
      <w:r w:rsidR="00AB1292">
        <w:t>raster’s</w:t>
      </w:r>
      <w:r>
        <w:t xml:space="preserve"> stored on a network attached storage</w:t>
      </w:r>
      <w:bookmarkEnd w:id="68"/>
    </w:p>
    <w:p w14:paraId="029F4613" w14:textId="77777777" w:rsidR="00E40DA8" w:rsidRDefault="00BF3A6F" w:rsidP="00BF3A6F">
      <w:pPr>
        <w:jc w:val="both"/>
      </w:pPr>
      <w:r>
        <w:t>MRF files can be used also without the caching option, while still optimizing access. This is typical</w:t>
      </w:r>
      <w:r w:rsidR="00AB51AC">
        <w:t xml:space="preserve"> used for by users wishing to optimize access or imagery stored on </w:t>
      </w:r>
      <w:r>
        <w:t>NAS (Network Attached Storage)</w:t>
      </w:r>
      <w:r w:rsidR="00AB51AC">
        <w:t>, but not wanting to include caching</w:t>
      </w:r>
      <w:r>
        <w:t xml:space="preserve">. When ArcGIS access a </w:t>
      </w:r>
      <w:r w:rsidR="00AB51AC">
        <w:t xml:space="preserve">raster </w:t>
      </w:r>
      <w:r>
        <w:t>it also access</w:t>
      </w:r>
      <w:r w:rsidR="00AB51AC">
        <w:t>es</w:t>
      </w:r>
      <w:r>
        <w:t xml:space="preserve"> the associated metadata files. One way of optimizing the access it to ensure the metadata files and </w:t>
      </w:r>
      <w:r w:rsidR="003F121A">
        <w:t>SplitMRF</w:t>
      </w:r>
      <w:r>
        <w:t xml:space="preserve"> files are copied to faster local storage, while leaving the large data files on the NAS.  </w:t>
      </w:r>
      <w:r w:rsidR="00DB64BF">
        <w:t>In the ‘</w:t>
      </w:r>
      <w:r w:rsidR="00DB64BF" w:rsidRPr="00DB64BF">
        <w:t>SplitMRF</w:t>
      </w:r>
      <w:r w:rsidR="00DB64BF">
        <w:t xml:space="preserve">’ mode, a copy of the input directory is created, but it excludes the MRF data files and instead adds links in the MRF files to point back to them. </w:t>
      </w:r>
    </w:p>
    <w:p w14:paraId="334FF00A" w14:textId="77777777" w:rsidR="006422FD" w:rsidRDefault="006422FD" w:rsidP="006422FD">
      <w:pPr>
        <w:tabs>
          <w:tab w:val="left" w:pos="720"/>
        </w:tabs>
        <w:jc w:val="both"/>
      </w:pPr>
      <w:r>
        <w:t>The following command line can be used:</w:t>
      </w:r>
    </w:p>
    <w:p w14:paraId="1CB87EC3" w14:textId="77777777" w:rsidR="006422FD" w:rsidRDefault="004C705F" w:rsidP="006422FD">
      <w:pPr>
        <w:jc w:val="both"/>
      </w:pPr>
      <w:r>
        <w:t>&lt;</w:t>
      </w:r>
      <w:proofErr w:type="gramStart"/>
      <w:r>
        <w:t>path</w:t>
      </w:r>
      <w:proofErr w:type="gramEnd"/>
      <w:r>
        <w:t xml:space="preserve"> to python.exe&gt; &lt;path to optimizerasters.py&gt; -input=&lt;path to s3 input folder&gt; -output=&lt;path to outputfolder&gt; -mode=splitmrf</w:t>
      </w:r>
    </w:p>
    <w:p w14:paraId="6CE3C21F" w14:textId="77777777" w:rsidR="003B585A" w:rsidRDefault="003B585A" w:rsidP="006422FD">
      <w:pPr>
        <w:jc w:val="both"/>
      </w:pPr>
    </w:p>
    <w:p w14:paraId="789B23CF" w14:textId="77777777" w:rsidR="00F74257" w:rsidRPr="00F74257" w:rsidRDefault="00F74257" w:rsidP="00C065D5">
      <w:pPr>
        <w:pStyle w:val="Heading1"/>
      </w:pPr>
      <w:bookmarkStart w:id="69" w:name="_Toc443494300"/>
      <w:r w:rsidRPr="00F74257">
        <w:t>Cache Management</w:t>
      </w:r>
      <w:bookmarkEnd w:id="69"/>
    </w:p>
    <w:p w14:paraId="72B9A279" w14:textId="77777777" w:rsidR="00F8657D" w:rsidRDefault="00F74257" w:rsidP="006422FD">
      <w:pPr>
        <w:jc w:val="both"/>
      </w:pPr>
      <w:r>
        <w:t>When using ClonedMRF or CachingMRF the MRF driver creates caches of the rasters tiles and associated indices. The MRF driver will only add to the cache, but not delete the cache for example if the disk gets full. These cache files can grow to become very large and care should be taken to ensure they are correctly managed</w:t>
      </w:r>
      <w:r w:rsidR="00AB51AC">
        <w:t xml:space="preserve"> and do not result in disk being </w:t>
      </w:r>
      <w:r w:rsidR="00F802FA">
        <w:t>full which</w:t>
      </w:r>
      <w:r w:rsidR="00AB51AC">
        <w:t xml:space="preserve"> would lead to errors</w:t>
      </w:r>
      <w:r>
        <w:t xml:space="preserve">. </w:t>
      </w:r>
    </w:p>
    <w:p w14:paraId="569AF9E9" w14:textId="77777777" w:rsidR="00AC1DF2" w:rsidRDefault="00F8657D" w:rsidP="00AC1DF2">
      <w:pPr>
        <w:jc w:val="both"/>
      </w:pPr>
      <w:r>
        <w:t>By default the caches will be saved with the extension .</w:t>
      </w:r>
      <w:proofErr w:type="spellStart"/>
      <w:r>
        <w:t>mrf_cache</w:t>
      </w:r>
      <w:proofErr w:type="spellEnd"/>
      <w:r>
        <w:t xml:space="preserve"> in the same directory as the MRF files. It is advantageous to define separate location</w:t>
      </w:r>
      <w:r w:rsidR="00297B2F">
        <w:t xml:space="preserve"> for the location of the cache</w:t>
      </w:r>
      <w:r>
        <w:t xml:space="preserve"> so that the files can be easily deleted. The MRF driver has been designed to be robu</w:t>
      </w:r>
      <w:r w:rsidR="00297B2F">
        <w:t xml:space="preserve">st to the deletion of these cache files. If a </w:t>
      </w:r>
      <w:r>
        <w:t xml:space="preserve">cache is found to be missing the driver will fetch new tiles and start recreating the </w:t>
      </w:r>
      <w:r w:rsidR="00AB51AC">
        <w:t>cache</w:t>
      </w:r>
      <w:r>
        <w:t xml:space="preserve">. The location to store the cache is defined using the –cache option in the command line. </w:t>
      </w:r>
      <w:r w:rsidR="00AB51AC">
        <w:t xml:space="preserve">This enables one to specify a separate location for the cache files that can be easily cleaned up. </w:t>
      </w:r>
      <w:r w:rsidR="006B3C30">
        <w:t>Typically one does no</w:t>
      </w:r>
      <w:r w:rsidR="00905EC5">
        <w:t xml:space="preserve">t want all the cache files in </w:t>
      </w:r>
      <w:r w:rsidR="006B3C30">
        <w:t>a single directory. As the cache files have the same name as the source raster</w:t>
      </w:r>
      <w:r w:rsidR="00905EC5">
        <w:t>,</w:t>
      </w:r>
      <w:r w:rsidR="006B3C30">
        <w:t xml:space="preserve"> it is possible for errors to occur if two files have the same name. It is therefor</w:t>
      </w:r>
      <w:r w:rsidR="00905EC5">
        <w:t>e</w:t>
      </w:r>
      <w:r w:rsidR="006B3C30">
        <w:t xml:space="preserve"> recommended to have cache follow a similar directory naming as the source data.</w:t>
      </w:r>
      <w:r w:rsidR="00654C54">
        <w:t xml:space="preserve"> The MRF driver will attempt to create the directory structure specified fo</w:t>
      </w:r>
      <w:r w:rsidR="00297B2F">
        <w:t xml:space="preserve">r the location of the MRF files, so the provided directory structure need not exist in advance, but the cache must be writable else blank imagery will be returned. </w:t>
      </w:r>
      <w:r w:rsidR="00654C54">
        <w:t xml:space="preserve"> Best practice is to define a drive or directory specifically for the cache. It is then easy to delete the files in this directory and subdirectories when additional space is required.</w:t>
      </w:r>
    </w:p>
    <w:p w14:paraId="12724686" w14:textId="77777777" w:rsidR="006B3C30" w:rsidRDefault="006B3C30" w:rsidP="006422FD">
      <w:pPr>
        <w:jc w:val="both"/>
      </w:pPr>
    </w:p>
    <w:p w14:paraId="45084537" w14:textId="77777777" w:rsidR="006B2D70" w:rsidRPr="006B2D70" w:rsidRDefault="006B2D70" w:rsidP="00C065D5">
      <w:pPr>
        <w:pStyle w:val="Heading2"/>
      </w:pPr>
      <w:bookmarkStart w:id="70" w:name="_Toc443494301"/>
      <w:proofErr w:type="spellStart"/>
      <w:r w:rsidRPr="006B2D70">
        <w:t>CleanMRF</w:t>
      </w:r>
      <w:bookmarkEnd w:id="70"/>
      <w:proofErr w:type="spellEnd"/>
    </w:p>
    <w:p w14:paraId="69543435" w14:textId="77777777" w:rsidR="00F8657D" w:rsidRDefault="00654C54" w:rsidP="006422FD">
      <w:pPr>
        <w:jc w:val="both"/>
      </w:pPr>
      <w:r>
        <w:t xml:space="preserve">The </w:t>
      </w:r>
      <w:proofErr w:type="gramStart"/>
      <w:r w:rsidR="006B2D70" w:rsidRPr="006B2D70">
        <w:t xml:space="preserve">CleanMRFCache.py </w:t>
      </w:r>
      <w:r>
        <w:t xml:space="preserve"> tool</w:t>
      </w:r>
      <w:proofErr w:type="gramEnd"/>
      <w:r>
        <w:t xml:space="preserve"> </w:t>
      </w:r>
      <w:r w:rsidR="006B2D70">
        <w:t xml:space="preserve">is a simple cache clean up tool that </w:t>
      </w:r>
      <w:r>
        <w:t>clear</w:t>
      </w:r>
      <w:r w:rsidR="006B2D70">
        <w:t xml:space="preserve">s the </w:t>
      </w:r>
      <w:r>
        <w:t>cache based on amount of memory required.</w:t>
      </w:r>
    </w:p>
    <w:p w14:paraId="5E63BE4D" w14:textId="77777777" w:rsidR="006B2D70" w:rsidRDefault="006B2D70" w:rsidP="006B2D70">
      <w:pPr>
        <w:jc w:val="both"/>
      </w:pPr>
      <w:r>
        <w:t>Usage</w:t>
      </w:r>
      <w:proofErr w:type="gramStart"/>
      <w:r>
        <w:t>:</w:t>
      </w:r>
      <w:r w:rsidR="00AB775B">
        <w:t>-</w:t>
      </w:r>
      <w:proofErr w:type="gramEnd"/>
      <w:r w:rsidR="00AB775B">
        <w:t xml:space="preserve">  &lt;path to python.exe&gt; &lt;path to </w:t>
      </w:r>
      <w:r w:rsidR="00AB775B" w:rsidRPr="00AB775B">
        <w:t>CleanMRFCache.py</w:t>
      </w:r>
      <w:r w:rsidR="00AB775B">
        <w:t xml:space="preserve">&gt; </w:t>
      </w:r>
      <w:r>
        <w:t>-input</w:t>
      </w:r>
      <w:r w:rsidR="002346D0">
        <w:t>=&lt;</w:t>
      </w:r>
      <w:proofErr w:type="spellStart"/>
      <w:r w:rsidR="002346D0">
        <w:t>path_to</w:t>
      </w:r>
      <w:r w:rsidR="00AB775B">
        <w:t>_rootdirectory</w:t>
      </w:r>
      <w:proofErr w:type="spellEnd"/>
      <w:r w:rsidR="00AB775B">
        <w:t>&gt; -</w:t>
      </w:r>
      <w:proofErr w:type="spellStart"/>
      <w:r w:rsidR="00AB775B">
        <w:t>ext</w:t>
      </w:r>
      <w:proofErr w:type="spellEnd"/>
      <w:r w:rsidR="00AB775B">
        <w:t>=&lt;</w:t>
      </w:r>
      <w:r w:rsidR="002346D0">
        <w:t>extension</w:t>
      </w:r>
      <w:r w:rsidR="00AB775B">
        <w:t xml:space="preserve"> of files to be deleted&gt; -size=&lt;</w:t>
      </w:r>
      <w:r w:rsidR="00AB775B" w:rsidRPr="00AB775B">
        <w:t xml:space="preserve"> </w:t>
      </w:r>
      <w:r w:rsidR="00AB775B">
        <w:t>Size in Bytes that should remain on the disk&gt;</w:t>
      </w:r>
    </w:p>
    <w:p w14:paraId="33888323" w14:textId="77777777" w:rsidR="00293A0A" w:rsidRDefault="00AB775B" w:rsidP="00293A0A">
      <w:pPr>
        <w:jc w:val="both"/>
      </w:pPr>
      <w:r>
        <w:t>e.</w:t>
      </w:r>
      <w:r w:rsidRPr="00AB775B">
        <w:t xml:space="preserve"> </w:t>
      </w:r>
      <w:r w:rsidRPr="00BD3F52">
        <w:t>c:\Python27\ArcGIS10.3\python.exe c:\Image_Mgmt_Workflows\OptimizeRasters</w:t>
      </w:r>
      <w:r>
        <w:t xml:space="preserve"> </w:t>
      </w:r>
      <w:r w:rsidR="00293A0A">
        <w:t>CleanMRFCache.py -input=z</w:t>
      </w:r>
      <w:proofErr w:type="gramStart"/>
      <w:r w:rsidR="00293A0A">
        <w:t>:\</w:t>
      </w:r>
      <w:proofErr w:type="gramEnd"/>
      <w:r w:rsidR="00293A0A">
        <w:t>mrfcache -</w:t>
      </w:r>
      <w:proofErr w:type="spellStart"/>
      <w:r w:rsidR="00293A0A">
        <w:t>ext</w:t>
      </w:r>
      <w:proofErr w:type="spellEnd"/>
      <w:r w:rsidR="00293A0A">
        <w:t>=</w:t>
      </w:r>
      <w:proofErr w:type="spellStart"/>
      <w:r w:rsidR="00293A0A">
        <w:t>txt,mrf</w:t>
      </w:r>
      <w:r w:rsidR="00DC4C1C">
        <w:t>_</w:t>
      </w:r>
      <w:r w:rsidR="00293A0A">
        <w:t>cache</w:t>
      </w:r>
      <w:proofErr w:type="spellEnd"/>
      <w:r w:rsidR="00293A0A">
        <w:t xml:space="preserve"> -size=1000000</w:t>
      </w:r>
    </w:p>
    <w:p w14:paraId="171BB686" w14:textId="77777777" w:rsidR="00293A0A" w:rsidRDefault="00AB775B" w:rsidP="00293A0A">
      <w:pPr>
        <w:jc w:val="both"/>
      </w:pPr>
      <w:r w:rsidRPr="00BD3F52">
        <w:lastRenderedPageBreak/>
        <w:t>c:\Python27\ArcGIS10.3\python.exe c:\Image_Mgmt_Workflows\OptimizeRasters</w:t>
      </w:r>
      <w:r>
        <w:t xml:space="preserve"> </w:t>
      </w:r>
      <w:r w:rsidR="00293A0A">
        <w:t>CleanMRFCache.py -input=z</w:t>
      </w:r>
      <w:proofErr w:type="gramStart"/>
      <w:r w:rsidR="00293A0A">
        <w:t>:\</w:t>
      </w:r>
      <w:proofErr w:type="gramEnd"/>
      <w:r w:rsidR="00293A0A">
        <w:t>mrfcache</w:t>
      </w:r>
    </w:p>
    <w:p w14:paraId="1D36003C" w14:textId="77777777" w:rsidR="006B2D70" w:rsidRDefault="006B2D70" w:rsidP="006B2D70">
      <w:pPr>
        <w:jc w:val="both"/>
      </w:pPr>
      <w:r>
        <w:t xml:space="preserve">The following are optional arguments: </w:t>
      </w:r>
    </w:p>
    <w:p w14:paraId="3BB3B133" w14:textId="77777777" w:rsidR="006B2D70" w:rsidRDefault="006B2D70" w:rsidP="006B2D70">
      <w:pPr>
        <w:jc w:val="both"/>
      </w:pPr>
      <w:r>
        <w:t>-</w:t>
      </w:r>
      <w:proofErr w:type="gramStart"/>
      <w:r>
        <w:t>mode :</w:t>
      </w:r>
      <w:proofErr w:type="gramEnd"/>
      <w:r>
        <w:t xml:space="preserve"> Can be set to del or scan. </w:t>
      </w:r>
    </w:p>
    <w:p w14:paraId="77A1BC3A" w14:textId="77777777" w:rsidR="006B2D70" w:rsidRDefault="006B2D70" w:rsidP="006B2D70">
      <w:pPr>
        <w:jc w:val="both"/>
      </w:pPr>
      <w:r>
        <w:t xml:space="preserve"> -</w:t>
      </w:r>
      <w:proofErr w:type="spellStart"/>
      <w:proofErr w:type="gramStart"/>
      <w:r>
        <w:t>ext</w:t>
      </w:r>
      <w:proofErr w:type="spellEnd"/>
      <w:r>
        <w:t xml:space="preserve"> :</w:t>
      </w:r>
      <w:proofErr w:type="gramEnd"/>
      <w:r>
        <w:t xml:space="preserve"> Extension of files to delete. By default this is </w:t>
      </w:r>
      <w:proofErr w:type="spellStart"/>
      <w:r>
        <w:t>mrf</w:t>
      </w:r>
      <w:r w:rsidR="00F802FA">
        <w:t>_</w:t>
      </w:r>
      <w:r>
        <w:t>cache</w:t>
      </w:r>
      <w:proofErr w:type="spellEnd"/>
    </w:p>
    <w:p w14:paraId="12BF00F2" w14:textId="77777777" w:rsidR="006B2D70" w:rsidRDefault="006B2D70" w:rsidP="006B2D70">
      <w:pPr>
        <w:jc w:val="both"/>
      </w:pPr>
      <w:r>
        <w:t xml:space="preserve"> -size: </w:t>
      </w:r>
      <w:r w:rsidR="00293A0A">
        <w:t xml:space="preserve">Size in Bytes that should remain on the disk. Default is </w:t>
      </w:r>
      <w:proofErr w:type="gramStart"/>
      <w:r w:rsidR="00293A0A" w:rsidRPr="00293A0A">
        <w:t>2000000000</w:t>
      </w:r>
      <w:r w:rsidR="00293A0A">
        <w:t xml:space="preserve">  (</w:t>
      </w:r>
      <w:proofErr w:type="gramEnd"/>
      <w:r w:rsidR="00293A0A">
        <w:t>2GB)</w:t>
      </w:r>
    </w:p>
    <w:p w14:paraId="449411C4" w14:textId="77777777" w:rsidR="00293A0A" w:rsidRDefault="00293A0A" w:rsidP="00293A0A">
      <w:pPr>
        <w:jc w:val="both"/>
      </w:pPr>
      <w:r>
        <w:t>The 'del' mode will delete the files found until the target free -size has been achieve.  'Scan'/any other will just display the files found and their sizes without deleting. This can be used to demonstrate how much can be freed up if files get deleted/for info purpose. The results are displayed least/oldest accessed files first along with the size and access time (epoch) time of each.</w:t>
      </w:r>
    </w:p>
    <w:p w14:paraId="7F7A5B79" w14:textId="77777777" w:rsidR="00654C54" w:rsidRDefault="006B2D70" w:rsidP="006422FD">
      <w:pPr>
        <w:jc w:val="both"/>
      </w:pPr>
      <w:r>
        <w:t>Note: The program should be scheduled to run using the windows task scheduler at intervals requested.</w:t>
      </w:r>
    </w:p>
    <w:p w14:paraId="141437E8" w14:textId="77777777" w:rsidR="00297B2F" w:rsidRDefault="00297B2F" w:rsidP="006422FD">
      <w:pPr>
        <w:jc w:val="both"/>
        <w:rPr>
          <w:b/>
          <w:u w:val="single"/>
        </w:rPr>
      </w:pPr>
    </w:p>
    <w:p w14:paraId="66B17800" w14:textId="77777777" w:rsidR="00F74257" w:rsidRPr="00F74257" w:rsidRDefault="00F74257" w:rsidP="00C065D5">
      <w:pPr>
        <w:pStyle w:val="Heading1"/>
      </w:pPr>
      <w:bookmarkStart w:id="71" w:name="_Toc443494302"/>
      <w:r w:rsidRPr="00F74257">
        <w:t>Special Considerations of ArcGIS Server</w:t>
      </w:r>
      <w:bookmarkEnd w:id="71"/>
    </w:p>
    <w:p w14:paraId="41558519" w14:textId="77777777" w:rsidR="00654C54" w:rsidRDefault="00654C54" w:rsidP="006422FD">
      <w:pPr>
        <w:jc w:val="both"/>
      </w:pPr>
      <w:r>
        <w:t>The MRF driver has been designed to enable multiple processes to write the same cache simultaneously without corrupting the cache.</w:t>
      </w:r>
    </w:p>
    <w:p w14:paraId="08DFD58B" w14:textId="77777777" w:rsidR="00F74257" w:rsidRDefault="00654C54" w:rsidP="006422FD">
      <w:pPr>
        <w:jc w:val="both"/>
      </w:pPr>
      <w:r>
        <w:t xml:space="preserve">When using ArcGIS for Desktop and Server on the same machine some special considerations are required. By default if ArcGIS Server creates a file then ArcGIS for desktop which is logged in as a different users is not able to read the file. This can cause corrupting in that some files </w:t>
      </w:r>
      <w:r w:rsidR="008D4C76">
        <w:t>cannot</w:t>
      </w:r>
      <w:r>
        <w:t xml:space="preserve"> be read.</w:t>
      </w:r>
    </w:p>
    <w:p w14:paraId="0E0FF796" w14:textId="77777777" w:rsidR="00654C54" w:rsidRDefault="00654C54" w:rsidP="006422FD">
      <w:pPr>
        <w:jc w:val="both"/>
      </w:pPr>
      <w:r>
        <w:t xml:space="preserve">To resolve this problem it is necessary to </w:t>
      </w:r>
      <w:r w:rsidR="008D4C76">
        <w:t xml:space="preserve">allow all </w:t>
      </w:r>
      <w:r w:rsidR="004F5241">
        <w:t xml:space="preserve">everyone with read and write </w:t>
      </w:r>
      <w:r w:rsidR="008D4C76">
        <w:t xml:space="preserve">permission to the folder where </w:t>
      </w:r>
      <w:r w:rsidR="00C850DC">
        <w:t xml:space="preserve">the cache will be stored. </w:t>
      </w:r>
    </w:p>
    <w:p w14:paraId="1599F0EA" w14:textId="77777777" w:rsidR="006422FD" w:rsidRDefault="006422FD" w:rsidP="004F3FB2">
      <w:pPr>
        <w:jc w:val="center"/>
      </w:pPr>
      <w:r>
        <w:t>-------------- End of Document --------------</w:t>
      </w:r>
      <w:bookmarkStart w:id="72" w:name="_[Setup_S3_credentials]"/>
      <w:bookmarkStart w:id="73" w:name="_1.AWS_standards_to"/>
      <w:bookmarkEnd w:id="72"/>
      <w:bookmarkEnd w:id="73"/>
    </w:p>
    <w:sectPr w:rsidR="0064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7BB9"/>
    <w:multiLevelType w:val="hybridMultilevel"/>
    <w:tmpl w:val="9D24DA0A"/>
    <w:lvl w:ilvl="0" w:tplc="1B0605E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F5704A"/>
    <w:multiLevelType w:val="hybridMultilevel"/>
    <w:tmpl w:val="1F6CF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E94F50"/>
    <w:multiLevelType w:val="hybridMultilevel"/>
    <w:tmpl w:val="F0CC4386"/>
    <w:lvl w:ilvl="0" w:tplc="1B0605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B4C82"/>
    <w:multiLevelType w:val="hybridMultilevel"/>
    <w:tmpl w:val="802E0CB6"/>
    <w:lvl w:ilvl="0" w:tplc="59384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D94A1D"/>
    <w:multiLevelType w:val="hybridMultilevel"/>
    <w:tmpl w:val="B4DC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84377A"/>
    <w:multiLevelType w:val="hybridMultilevel"/>
    <w:tmpl w:val="99609022"/>
    <w:lvl w:ilvl="0" w:tplc="20ACEC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5CAA3221"/>
    <w:multiLevelType w:val="hybridMultilevel"/>
    <w:tmpl w:val="D2384594"/>
    <w:lvl w:ilvl="0" w:tplc="FDBE25AE">
      <w:start w:val="1"/>
      <w:numFmt w:val="bullet"/>
      <w:lvlText w:val="-"/>
      <w:lvlJc w:val="left"/>
      <w:pPr>
        <w:ind w:left="705" w:hanging="360"/>
      </w:pPr>
      <w:rPr>
        <w:rFonts w:ascii="Calibri" w:eastAsiaTheme="minorHAnsi" w:hAnsi="Calibri"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nsid w:val="656A6C93"/>
    <w:multiLevelType w:val="hybridMultilevel"/>
    <w:tmpl w:val="92962A56"/>
    <w:lvl w:ilvl="0" w:tplc="77C06A7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nsid w:val="73A710F9"/>
    <w:multiLevelType w:val="hybridMultilevel"/>
    <w:tmpl w:val="B0D0AC46"/>
    <w:lvl w:ilvl="0" w:tplc="1B0605EC">
      <w:start w:val="1"/>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8"/>
  </w:num>
  <w:num w:numId="5">
    <w:abstractNumId w:val="3"/>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B29"/>
    <w:rsid w:val="000059AF"/>
    <w:rsid w:val="00017CCA"/>
    <w:rsid w:val="00023D2B"/>
    <w:rsid w:val="00025BA6"/>
    <w:rsid w:val="00052F79"/>
    <w:rsid w:val="00056071"/>
    <w:rsid w:val="00064767"/>
    <w:rsid w:val="00085049"/>
    <w:rsid w:val="00090E8F"/>
    <w:rsid w:val="000A22E7"/>
    <w:rsid w:val="000A6F59"/>
    <w:rsid w:val="000C7F11"/>
    <w:rsid w:val="000D05D7"/>
    <w:rsid w:val="000D4F9D"/>
    <w:rsid w:val="000E1CBC"/>
    <w:rsid w:val="000E3882"/>
    <w:rsid w:val="001173CA"/>
    <w:rsid w:val="001178C3"/>
    <w:rsid w:val="00134024"/>
    <w:rsid w:val="00136514"/>
    <w:rsid w:val="00142AEE"/>
    <w:rsid w:val="00146E93"/>
    <w:rsid w:val="0016255D"/>
    <w:rsid w:val="001644B1"/>
    <w:rsid w:val="00165EE8"/>
    <w:rsid w:val="00177143"/>
    <w:rsid w:val="001813D5"/>
    <w:rsid w:val="0018151E"/>
    <w:rsid w:val="00192EA6"/>
    <w:rsid w:val="001A41D4"/>
    <w:rsid w:val="001E4511"/>
    <w:rsid w:val="00202E2F"/>
    <w:rsid w:val="002107FC"/>
    <w:rsid w:val="002142D5"/>
    <w:rsid w:val="00222B55"/>
    <w:rsid w:val="002346D0"/>
    <w:rsid w:val="00257FA6"/>
    <w:rsid w:val="002820D6"/>
    <w:rsid w:val="00293A0A"/>
    <w:rsid w:val="00297B2F"/>
    <w:rsid w:val="002A1D8B"/>
    <w:rsid w:val="002B22CA"/>
    <w:rsid w:val="002C63D5"/>
    <w:rsid w:val="002D05F8"/>
    <w:rsid w:val="002D3939"/>
    <w:rsid w:val="002D4F8F"/>
    <w:rsid w:val="002D5206"/>
    <w:rsid w:val="002F3AF5"/>
    <w:rsid w:val="00300FE2"/>
    <w:rsid w:val="003127C3"/>
    <w:rsid w:val="00317C81"/>
    <w:rsid w:val="00330331"/>
    <w:rsid w:val="0035401A"/>
    <w:rsid w:val="00363DE6"/>
    <w:rsid w:val="00370410"/>
    <w:rsid w:val="003911B8"/>
    <w:rsid w:val="003930B7"/>
    <w:rsid w:val="00396D95"/>
    <w:rsid w:val="003A2A5B"/>
    <w:rsid w:val="003A39F2"/>
    <w:rsid w:val="003A47F7"/>
    <w:rsid w:val="003A705F"/>
    <w:rsid w:val="003B19D5"/>
    <w:rsid w:val="003B585A"/>
    <w:rsid w:val="003C0437"/>
    <w:rsid w:val="003C35CA"/>
    <w:rsid w:val="003D6A5D"/>
    <w:rsid w:val="003D7BF3"/>
    <w:rsid w:val="003E0ACF"/>
    <w:rsid w:val="003E51C9"/>
    <w:rsid w:val="003F121A"/>
    <w:rsid w:val="004015F8"/>
    <w:rsid w:val="00401820"/>
    <w:rsid w:val="00411DDF"/>
    <w:rsid w:val="004150BA"/>
    <w:rsid w:val="00417EC3"/>
    <w:rsid w:val="00422FCB"/>
    <w:rsid w:val="0042707F"/>
    <w:rsid w:val="004417A4"/>
    <w:rsid w:val="00443C6B"/>
    <w:rsid w:val="00447151"/>
    <w:rsid w:val="00452B8C"/>
    <w:rsid w:val="004763AA"/>
    <w:rsid w:val="004800D6"/>
    <w:rsid w:val="004876B9"/>
    <w:rsid w:val="004C0591"/>
    <w:rsid w:val="004C705F"/>
    <w:rsid w:val="004D2A39"/>
    <w:rsid w:val="004F375A"/>
    <w:rsid w:val="004F3E9A"/>
    <w:rsid w:val="004F3F46"/>
    <w:rsid w:val="004F3FB2"/>
    <w:rsid w:val="004F461B"/>
    <w:rsid w:val="004F5241"/>
    <w:rsid w:val="00500B63"/>
    <w:rsid w:val="00515AFD"/>
    <w:rsid w:val="005611EF"/>
    <w:rsid w:val="00584C98"/>
    <w:rsid w:val="00590013"/>
    <w:rsid w:val="005C5397"/>
    <w:rsid w:val="005C76EB"/>
    <w:rsid w:val="005D6FFB"/>
    <w:rsid w:val="00606B27"/>
    <w:rsid w:val="00616461"/>
    <w:rsid w:val="00617833"/>
    <w:rsid w:val="006205F9"/>
    <w:rsid w:val="00624EE0"/>
    <w:rsid w:val="0062535F"/>
    <w:rsid w:val="006422FD"/>
    <w:rsid w:val="006436F6"/>
    <w:rsid w:val="00654C54"/>
    <w:rsid w:val="006556F1"/>
    <w:rsid w:val="00661D56"/>
    <w:rsid w:val="00663E6A"/>
    <w:rsid w:val="00690E54"/>
    <w:rsid w:val="006B2D70"/>
    <w:rsid w:val="006B3C30"/>
    <w:rsid w:val="006C212D"/>
    <w:rsid w:val="006D006E"/>
    <w:rsid w:val="006D120D"/>
    <w:rsid w:val="006D2249"/>
    <w:rsid w:val="006E6A9C"/>
    <w:rsid w:val="006E75BD"/>
    <w:rsid w:val="006F3D8D"/>
    <w:rsid w:val="00702289"/>
    <w:rsid w:val="00703037"/>
    <w:rsid w:val="00710F92"/>
    <w:rsid w:val="0071394B"/>
    <w:rsid w:val="00721542"/>
    <w:rsid w:val="00722AEF"/>
    <w:rsid w:val="00735D54"/>
    <w:rsid w:val="00741302"/>
    <w:rsid w:val="0074181B"/>
    <w:rsid w:val="007477C0"/>
    <w:rsid w:val="00752198"/>
    <w:rsid w:val="00752394"/>
    <w:rsid w:val="007562BD"/>
    <w:rsid w:val="00757517"/>
    <w:rsid w:val="00760816"/>
    <w:rsid w:val="007641EE"/>
    <w:rsid w:val="007758E5"/>
    <w:rsid w:val="00782C77"/>
    <w:rsid w:val="0079380E"/>
    <w:rsid w:val="007B1F32"/>
    <w:rsid w:val="007D303A"/>
    <w:rsid w:val="007D3735"/>
    <w:rsid w:val="007E08FA"/>
    <w:rsid w:val="007F579C"/>
    <w:rsid w:val="00810DA3"/>
    <w:rsid w:val="00821D8D"/>
    <w:rsid w:val="00825132"/>
    <w:rsid w:val="00826F9B"/>
    <w:rsid w:val="0084784D"/>
    <w:rsid w:val="008610E3"/>
    <w:rsid w:val="008930F3"/>
    <w:rsid w:val="0089687A"/>
    <w:rsid w:val="008A3773"/>
    <w:rsid w:val="008A79F1"/>
    <w:rsid w:val="008B1BF4"/>
    <w:rsid w:val="008B6449"/>
    <w:rsid w:val="008B73CA"/>
    <w:rsid w:val="008C1D2E"/>
    <w:rsid w:val="008D4C76"/>
    <w:rsid w:val="008D77D5"/>
    <w:rsid w:val="00904676"/>
    <w:rsid w:val="00905EC5"/>
    <w:rsid w:val="009120FA"/>
    <w:rsid w:val="009165CA"/>
    <w:rsid w:val="00923EB1"/>
    <w:rsid w:val="009250E7"/>
    <w:rsid w:val="00950EC3"/>
    <w:rsid w:val="009525CE"/>
    <w:rsid w:val="00953601"/>
    <w:rsid w:val="00954F58"/>
    <w:rsid w:val="00961FC8"/>
    <w:rsid w:val="009768BD"/>
    <w:rsid w:val="009934D0"/>
    <w:rsid w:val="009953BB"/>
    <w:rsid w:val="009A6251"/>
    <w:rsid w:val="009A7DB3"/>
    <w:rsid w:val="009B56A6"/>
    <w:rsid w:val="009C5954"/>
    <w:rsid w:val="009F1739"/>
    <w:rsid w:val="009F6A90"/>
    <w:rsid w:val="00A06625"/>
    <w:rsid w:val="00A14C65"/>
    <w:rsid w:val="00A14D38"/>
    <w:rsid w:val="00A309D3"/>
    <w:rsid w:val="00A34638"/>
    <w:rsid w:val="00A425DD"/>
    <w:rsid w:val="00A473E2"/>
    <w:rsid w:val="00A53F51"/>
    <w:rsid w:val="00A57C25"/>
    <w:rsid w:val="00A62F96"/>
    <w:rsid w:val="00A639A1"/>
    <w:rsid w:val="00A64968"/>
    <w:rsid w:val="00A67DB5"/>
    <w:rsid w:val="00A7236C"/>
    <w:rsid w:val="00A755D8"/>
    <w:rsid w:val="00A867BA"/>
    <w:rsid w:val="00A96650"/>
    <w:rsid w:val="00AA3F9C"/>
    <w:rsid w:val="00AB1292"/>
    <w:rsid w:val="00AB51AC"/>
    <w:rsid w:val="00AB775B"/>
    <w:rsid w:val="00AC1DF2"/>
    <w:rsid w:val="00AD74ED"/>
    <w:rsid w:val="00AF5285"/>
    <w:rsid w:val="00B02740"/>
    <w:rsid w:val="00B1069E"/>
    <w:rsid w:val="00B10B9B"/>
    <w:rsid w:val="00B114ED"/>
    <w:rsid w:val="00B12A45"/>
    <w:rsid w:val="00B17D2D"/>
    <w:rsid w:val="00B210D9"/>
    <w:rsid w:val="00B40747"/>
    <w:rsid w:val="00B43918"/>
    <w:rsid w:val="00B43BFF"/>
    <w:rsid w:val="00B54403"/>
    <w:rsid w:val="00B61EA7"/>
    <w:rsid w:val="00B91721"/>
    <w:rsid w:val="00B92EFF"/>
    <w:rsid w:val="00BA0743"/>
    <w:rsid w:val="00BA4001"/>
    <w:rsid w:val="00BA5A26"/>
    <w:rsid w:val="00BB2EC5"/>
    <w:rsid w:val="00BB4825"/>
    <w:rsid w:val="00BC1895"/>
    <w:rsid w:val="00BC386A"/>
    <w:rsid w:val="00BC60B8"/>
    <w:rsid w:val="00BD3F52"/>
    <w:rsid w:val="00BD6011"/>
    <w:rsid w:val="00BE3E53"/>
    <w:rsid w:val="00BE663F"/>
    <w:rsid w:val="00BF3A6F"/>
    <w:rsid w:val="00C02F73"/>
    <w:rsid w:val="00C04440"/>
    <w:rsid w:val="00C065D5"/>
    <w:rsid w:val="00C46915"/>
    <w:rsid w:val="00C80B29"/>
    <w:rsid w:val="00C850DC"/>
    <w:rsid w:val="00C913ED"/>
    <w:rsid w:val="00C96D99"/>
    <w:rsid w:val="00CB42FE"/>
    <w:rsid w:val="00CD1D38"/>
    <w:rsid w:val="00CF437B"/>
    <w:rsid w:val="00D01667"/>
    <w:rsid w:val="00D23C45"/>
    <w:rsid w:val="00D31CB5"/>
    <w:rsid w:val="00D834EF"/>
    <w:rsid w:val="00D95C1E"/>
    <w:rsid w:val="00DA75AA"/>
    <w:rsid w:val="00DB5AAD"/>
    <w:rsid w:val="00DB64BF"/>
    <w:rsid w:val="00DC4C1C"/>
    <w:rsid w:val="00DF65F7"/>
    <w:rsid w:val="00E1125C"/>
    <w:rsid w:val="00E11715"/>
    <w:rsid w:val="00E151E6"/>
    <w:rsid w:val="00E21C31"/>
    <w:rsid w:val="00E23831"/>
    <w:rsid w:val="00E25870"/>
    <w:rsid w:val="00E32473"/>
    <w:rsid w:val="00E40DA8"/>
    <w:rsid w:val="00E42848"/>
    <w:rsid w:val="00E476D7"/>
    <w:rsid w:val="00E50C32"/>
    <w:rsid w:val="00E54D92"/>
    <w:rsid w:val="00E679D8"/>
    <w:rsid w:val="00E915A9"/>
    <w:rsid w:val="00EA3889"/>
    <w:rsid w:val="00EC249E"/>
    <w:rsid w:val="00EE7183"/>
    <w:rsid w:val="00EE7809"/>
    <w:rsid w:val="00F12E87"/>
    <w:rsid w:val="00F21478"/>
    <w:rsid w:val="00F4604F"/>
    <w:rsid w:val="00F71845"/>
    <w:rsid w:val="00F72B5E"/>
    <w:rsid w:val="00F73EAD"/>
    <w:rsid w:val="00F74257"/>
    <w:rsid w:val="00F802FA"/>
    <w:rsid w:val="00F807C8"/>
    <w:rsid w:val="00F81632"/>
    <w:rsid w:val="00F8657D"/>
    <w:rsid w:val="00FA0B21"/>
    <w:rsid w:val="00FA6488"/>
    <w:rsid w:val="00FB3098"/>
    <w:rsid w:val="00FC080B"/>
    <w:rsid w:val="00FC7224"/>
    <w:rsid w:val="00FD0EE2"/>
    <w:rsid w:val="00FD43CB"/>
    <w:rsid w:val="00FD649E"/>
    <w:rsid w:val="00FE2217"/>
    <w:rsid w:val="00FE6416"/>
    <w:rsid w:val="00FE75DA"/>
    <w:rsid w:val="00FF1CC5"/>
    <w:rsid w:val="00FF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65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character" w:customStyle="1" w:styleId="Heading1Char">
    <w:name w:val="Heading 1 Char"/>
    <w:basedOn w:val="DefaultParagraphFont"/>
    <w:link w:val="Heading1"/>
    <w:uiPriority w:val="9"/>
    <w:rsid w:val="00BB4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8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BB4825"/>
    <w:rPr>
      <w:i/>
      <w:iCs/>
      <w:color w:val="5B9BD5" w:themeColor="accent1"/>
    </w:rPr>
  </w:style>
  <w:style w:type="character" w:customStyle="1" w:styleId="apple-converted-space">
    <w:name w:val="apple-converted-space"/>
    <w:basedOn w:val="DefaultParagraphFont"/>
    <w:rsid w:val="00BB4825"/>
  </w:style>
  <w:style w:type="paragraph" w:styleId="BalloonText">
    <w:name w:val="Balloon Text"/>
    <w:basedOn w:val="Normal"/>
    <w:link w:val="BalloonTextChar"/>
    <w:uiPriority w:val="99"/>
    <w:semiHidden/>
    <w:unhideWhenUsed/>
    <w:rsid w:val="00BB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25"/>
    <w:rPr>
      <w:rFonts w:ascii="Tahoma" w:hAnsi="Tahoma" w:cs="Tahoma"/>
      <w:sz w:val="16"/>
      <w:szCs w:val="16"/>
    </w:rPr>
  </w:style>
  <w:style w:type="character" w:styleId="Hyperlink">
    <w:name w:val="Hyperlink"/>
    <w:basedOn w:val="DefaultParagraphFont"/>
    <w:uiPriority w:val="99"/>
    <w:unhideWhenUsed/>
    <w:rsid w:val="00222B55"/>
    <w:rPr>
      <w:color w:val="0563C1" w:themeColor="hyperlink"/>
      <w:u w:val="single"/>
    </w:rPr>
  </w:style>
  <w:style w:type="table" w:styleId="TableGrid">
    <w:name w:val="Table Grid"/>
    <w:basedOn w:val="TableNormal"/>
    <w:uiPriority w:val="39"/>
    <w:rsid w:val="0039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3911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AC1DF2"/>
    <w:rPr>
      <w:color w:val="954F72" w:themeColor="followedHyperlink"/>
      <w:u w:val="single"/>
    </w:rPr>
  </w:style>
  <w:style w:type="paragraph" w:styleId="HTMLPreformatted">
    <w:name w:val="HTML Preformatted"/>
    <w:basedOn w:val="Normal"/>
    <w:link w:val="HTMLPreformattedChar"/>
    <w:uiPriority w:val="99"/>
    <w:semiHidden/>
    <w:unhideWhenUsed/>
    <w:rsid w:val="009B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6A6"/>
    <w:rPr>
      <w:rFonts w:ascii="Courier New" w:eastAsia="Times New Roman" w:hAnsi="Courier New" w:cs="Courier New"/>
      <w:sz w:val="20"/>
      <w:szCs w:val="20"/>
    </w:rPr>
  </w:style>
  <w:style w:type="paragraph" w:styleId="Revision">
    <w:name w:val="Revision"/>
    <w:hidden/>
    <w:uiPriority w:val="99"/>
    <w:semiHidden/>
    <w:rsid w:val="00722AEF"/>
    <w:pPr>
      <w:spacing w:after="0" w:line="240" w:lineRule="auto"/>
    </w:pPr>
  </w:style>
  <w:style w:type="paragraph" w:styleId="TOCHeading">
    <w:name w:val="TOC Heading"/>
    <w:basedOn w:val="Heading1"/>
    <w:next w:val="Normal"/>
    <w:uiPriority w:val="39"/>
    <w:semiHidden/>
    <w:unhideWhenUsed/>
    <w:qFormat/>
    <w:rsid w:val="00C065D5"/>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C065D5"/>
    <w:pPr>
      <w:spacing w:after="100"/>
    </w:pPr>
  </w:style>
  <w:style w:type="character" w:customStyle="1" w:styleId="Heading3Char">
    <w:name w:val="Heading 3 Char"/>
    <w:basedOn w:val="DefaultParagraphFont"/>
    <w:link w:val="Heading3"/>
    <w:uiPriority w:val="9"/>
    <w:rsid w:val="00C065D5"/>
    <w:rPr>
      <w:rFonts w:asciiTheme="majorHAnsi" w:eastAsiaTheme="majorEastAsia" w:hAnsiTheme="majorHAnsi" w:cstheme="majorBidi"/>
      <w:b/>
      <w:bCs/>
      <w:color w:val="5B9BD5" w:themeColor="accent1"/>
    </w:rPr>
  </w:style>
  <w:style w:type="paragraph" w:styleId="TOC2">
    <w:name w:val="toc 2"/>
    <w:basedOn w:val="Normal"/>
    <w:next w:val="Normal"/>
    <w:autoRedefine/>
    <w:uiPriority w:val="39"/>
    <w:unhideWhenUsed/>
    <w:rsid w:val="00C065D5"/>
    <w:pPr>
      <w:spacing w:after="100"/>
      <w:ind w:left="220"/>
    </w:pPr>
  </w:style>
  <w:style w:type="paragraph" w:styleId="TOC3">
    <w:name w:val="toc 3"/>
    <w:basedOn w:val="Normal"/>
    <w:next w:val="Normal"/>
    <w:autoRedefine/>
    <w:uiPriority w:val="39"/>
    <w:unhideWhenUsed/>
    <w:rsid w:val="00C065D5"/>
    <w:pPr>
      <w:spacing w:after="100"/>
      <w:ind w:left="440"/>
    </w:pPr>
  </w:style>
  <w:style w:type="paragraph" w:styleId="NormalWeb">
    <w:name w:val="Normal (Web)"/>
    <w:basedOn w:val="Normal"/>
    <w:uiPriority w:val="99"/>
    <w:semiHidden/>
    <w:unhideWhenUsed/>
    <w:rsid w:val="00702289"/>
    <w:pPr>
      <w:spacing w:before="100" w:beforeAutospacing="1" w:after="100" w:afterAutospacing="1" w:line="240" w:lineRule="auto"/>
    </w:pPr>
    <w:rPr>
      <w:rFonts w:ascii="Arial" w:eastAsia="Times New Roman" w:hAnsi="Arial" w:cs="Arial"/>
      <w:color w:val="000000"/>
      <w:sz w:val="20"/>
      <w:szCs w:val="20"/>
    </w:rPr>
  </w:style>
  <w:style w:type="paragraph" w:styleId="NoSpacing">
    <w:name w:val="No Spacing"/>
    <w:uiPriority w:val="1"/>
    <w:qFormat/>
    <w:rsid w:val="00D95C1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65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character" w:customStyle="1" w:styleId="Heading1Char">
    <w:name w:val="Heading 1 Char"/>
    <w:basedOn w:val="DefaultParagraphFont"/>
    <w:link w:val="Heading1"/>
    <w:uiPriority w:val="9"/>
    <w:rsid w:val="00BB4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8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BB4825"/>
    <w:rPr>
      <w:i/>
      <w:iCs/>
      <w:color w:val="5B9BD5" w:themeColor="accent1"/>
    </w:rPr>
  </w:style>
  <w:style w:type="character" w:customStyle="1" w:styleId="apple-converted-space">
    <w:name w:val="apple-converted-space"/>
    <w:basedOn w:val="DefaultParagraphFont"/>
    <w:rsid w:val="00BB4825"/>
  </w:style>
  <w:style w:type="paragraph" w:styleId="BalloonText">
    <w:name w:val="Balloon Text"/>
    <w:basedOn w:val="Normal"/>
    <w:link w:val="BalloonTextChar"/>
    <w:uiPriority w:val="99"/>
    <w:semiHidden/>
    <w:unhideWhenUsed/>
    <w:rsid w:val="00BB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25"/>
    <w:rPr>
      <w:rFonts w:ascii="Tahoma" w:hAnsi="Tahoma" w:cs="Tahoma"/>
      <w:sz w:val="16"/>
      <w:szCs w:val="16"/>
    </w:rPr>
  </w:style>
  <w:style w:type="character" w:styleId="Hyperlink">
    <w:name w:val="Hyperlink"/>
    <w:basedOn w:val="DefaultParagraphFont"/>
    <w:uiPriority w:val="99"/>
    <w:unhideWhenUsed/>
    <w:rsid w:val="00222B55"/>
    <w:rPr>
      <w:color w:val="0563C1" w:themeColor="hyperlink"/>
      <w:u w:val="single"/>
    </w:rPr>
  </w:style>
  <w:style w:type="table" w:styleId="TableGrid">
    <w:name w:val="Table Grid"/>
    <w:basedOn w:val="TableNormal"/>
    <w:uiPriority w:val="39"/>
    <w:rsid w:val="0039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3911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AC1DF2"/>
    <w:rPr>
      <w:color w:val="954F72" w:themeColor="followedHyperlink"/>
      <w:u w:val="single"/>
    </w:rPr>
  </w:style>
  <w:style w:type="paragraph" w:styleId="HTMLPreformatted">
    <w:name w:val="HTML Preformatted"/>
    <w:basedOn w:val="Normal"/>
    <w:link w:val="HTMLPreformattedChar"/>
    <w:uiPriority w:val="99"/>
    <w:semiHidden/>
    <w:unhideWhenUsed/>
    <w:rsid w:val="009B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6A6"/>
    <w:rPr>
      <w:rFonts w:ascii="Courier New" w:eastAsia="Times New Roman" w:hAnsi="Courier New" w:cs="Courier New"/>
      <w:sz w:val="20"/>
      <w:szCs w:val="20"/>
    </w:rPr>
  </w:style>
  <w:style w:type="paragraph" w:styleId="Revision">
    <w:name w:val="Revision"/>
    <w:hidden/>
    <w:uiPriority w:val="99"/>
    <w:semiHidden/>
    <w:rsid w:val="00722AEF"/>
    <w:pPr>
      <w:spacing w:after="0" w:line="240" w:lineRule="auto"/>
    </w:pPr>
  </w:style>
  <w:style w:type="paragraph" w:styleId="TOCHeading">
    <w:name w:val="TOC Heading"/>
    <w:basedOn w:val="Heading1"/>
    <w:next w:val="Normal"/>
    <w:uiPriority w:val="39"/>
    <w:semiHidden/>
    <w:unhideWhenUsed/>
    <w:qFormat/>
    <w:rsid w:val="00C065D5"/>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C065D5"/>
    <w:pPr>
      <w:spacing w:after="100"/>
    </w:pPr>
  </w:style>
  <w:style w:type="character" w:customStyle="1" w:styleId="Heading3Char">
    <w:name w:val="Heading 3 Char"/>
    <w:basedOn w:val="DefaultParagraphFont"/>
    <w:link w:val="Heading3"/>
    <w:uiPriority w:val="9"/>
    <w:rsid w:val="00C065D5"/>
    <w:rPr>
      <w:rFonts w:asciiTheme="majorHAnsi" w:eastAsiaTheme="majorEastAsia" w:hAnsiTheme="majorHAnsi" w:cstheme="majorBidi"/>
      <w:b/>
      <w:bCs/>
      <w:color w:val="5B9BD5" w:themeColor="accent1"/>
    </w:rPr>
  </w:style>
  <w:style w:type="paragraph" w:styleId="TOC2">
    <w:name w:val="toc 2"/>
    <w:basedOn w:val="Normal"/>
    <w:next w:val="Normal"/>
    <w:autoRedefine/>
    <w:uiPriority w:val="39"/>
    <w:unhideWhenUsed/>
    <w:rsid w:val="00C065D5"/>
    <w:pPr>
      <w:spacing w:after="100"/>
      <w:ind w:left="220"/>
    </w:pPr>
  </w:style>
  <w:style w:type="paragraph" w:styleId="TOC3">
    <w:name w:val="toc 3"/>
    <w:basedOn w:val="Normal"/>
    <w:next w:val="Normal"/>
    <w:autoRedefine/>
    <w:uiPriority w:val="39"/>
    <w:unhideWhenUsed/>
    <w:rsid w:val="00C065D5"/>
    <w:pPr>
      <w:spacing w:after="100"/>
      <w:ind w:left="440"/>
    </w:pPr>
  </w:style>
  <w:style w:type="paragraph" w:styleId="NormalWeb">
    <w:name w:val="Normal (Web)"/>
    <w:basedOn w:val="Normal"/>
    <w:uiPriority w:val="99"/>
    <w:semiHidden/>
    <w:unhideWhenUsed/>
    <w:rsid w:val="00702289"/>
    <w:pPr>
      <w:spacing w:before="100" w:beforeAutospacing="1" w:after="100" w:afterAutospacing="1" w:line="240" w:lineRule="auto"/>
    </w:pPr>
    <w:rPr>
      <w:rFonts w:ascii="Arial" w:eastAsia="Times New Roman" w:hAnsi="Arial" w:cs="Arial"/>
      <w:color w:val="000000"/>
      <w:sz w:val="20"/>
      <w:szCs w:val="20"/>
    </w:rPr>
  </w:style>
  <w:style w:type="paragraph" w:styleId="NoSpacing">
    <w:name w:val="No Spacing"/>
    <w:uiPriority w:val="1"/>
    <w:qFormat/>
    <w:rsid w:val="00D95C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8637">
      <w:bodyDiv w:val="1"/>
      <w:marLeft w:val="0"/>
      <w:marRight w:val="0"/>
      <w:marTop w:val="0"/>
      <w:marBottom w:val="0"/>
      <w:divBdr>
        <w:top w:val="none" w:sz="0" w:space="0" w:color="auto"/>
        <w:left w:val="none" w:sz="0" w:space="0" w:color="auto"/>
        <w:bottom w:val="none" w:sz="0" w:space="0" w:color="auto"/>
        <w:right w:val="none" w:sz="0" w:space="0" w:color="auto"/>
      </w:divBdr>
    </w:div>
    <w:div w:id="44915449">
      <w:bodyDiv w:val="1"/>
      <w:marLeft w:val="0"/>
      <w:marRight w:val="0"/>
      <w:marTop w:val="0"/>
      <w:marBottom w:val="0"/>
      <w:divBdr>
        <w:top w:val="none" w:sz="0" w:space="0" w:color="auto"/>
        <w:left w:val="none" w:sz="0" w:space="0" w:color="auto"/>
        <w:bottom w:val="none" w:sz="0" w:space="0" w:color="auto"/>
        <w:right w:val="none" w:sz="0" w:space="0" w:color="auto"/>
      </w:divBdr>
    </w:div>
    <w:div w:id="137573994">
      <w:bodyDiv w:val="1"/>
      <w:marLeft w:val="0"/>
      <w:marRight w:val="0"/>
      <w:marTop w:val="0"/>
      <w:marBottom w:val="0"/>
      <w:divBdr>
        <w:top w:val="none" w:sz="0" w:space="0" w:color="auto"/>
        <w:left w:val="none" w:sz="0" w:space="0" w:color="auto"/>
        <w:bottom w:val="none" w:sz="0" w:space="0" w:color="auto"/>
        <w:right w:val="none" w:sz="0" w:space="0" w:color="auto"/>
      </w:divBdr>
    </w:div>
    <w:div w:id="396630894">
      <w:bodyDiv w:val="1"/>
      <w:marLeft w:val="0"/>
      <w:marRight w:val="0"/>
      <w:marTop w:val="0"/>
      <w:marBottom w:val="0"/>
      <w:divBdr>
        <w:top w:val="none" w:sz="0" w:space="0" w:color="auto"/>
        <w:left w:val="none" w:sz="0" w:space="0" w:color="auto"/>
        <w:bottom w:val="none" w:sz="0" w:space="0" w:color="auto"/>
        <w:right w:val="none" w:sz="0" w:space="0" w:color="auto"/>
      </w:divBdr>
    </w:div>
    <w:div w:id="960300819">
      <w:bodyDiv w:val="1"/>
      <w:marLeft w:val="0"/>
      <w:marRight w:val="0"/>
      <w:marTop w:val="0"/>
      <w:marBottom w:val="0"/>
      <w:divBdr>
        <w:top w:val="none" w:sz="0" w:space="0" w:color="auto"/>
        <w:left w:val="none" w:sz="0" w:space="0" w:color="auto"/>
        <w:bottom w:val="none" w:sz="0" w:space="0" w:color="auto"/>
        <w:right w:val="none" w:sz="0" w:space="0" w:color="auto"/>
      </w:divBdr>
    </w:div>
    <w:div w:id="1041054607">
      <w:bodyDiv w:val="1"/>
      <w:marLeft w:val="0"/>
      <w:marRight w:val="0"/>
      <w:marTop w:val="0"/>
      <w:marBottom w:val="0"/>
      <w:divBdr>
        <w:top w:val="none" w:sz="0" w:space="0" w:color="auto"/>
        <w:left w:val="none" w:sz="0" w:space="0" w:color="auto"/>
        <w:bottom w:val="none" w:sz="0" w:space="0" w:color="auto"/>
        <w:right w:val="none" w:sz="0" w:space="0" w:color="auto"/>
      </w:divBdr>
    </w:div>
    <w:div w:id="1703481292">
      <w:bodyDiv w:val="1"/>
      <w:marLeft w:val="0"/>
      <w:marRight w:val="0"/>
      <w:marTop w:val="0"/>
      <w:marBottom w:val="0"/>
      <w:divBdr>
        <w:top w:val="none" w:sz="0" w:space="0" w:color="auto"/>
        <w:left w:val="none" w:sz="0" w:space="0" w:color="auto"/>
        <w:bottom w:val="none" w:sz="0" w:space="0" w:color="auto"/>
        <w:right w:val="none" w:sz="0" w:space="0" w:color="auto"/>
      </w:divBdr>
    </w:div>
    <w:div w:id="1748914589">
      <w:bodyDiv w:val="1"/>
      <w:marLeft w:val="0"/>
      <w:marRight w:val="0"/>
      <w:marTop w:val="0"/>
      <w:marBottom w:val="0"/>
      <w:divBdr>
        <w:top w:val="none" w:sz="0" w:space="0" w:color="auto"/>
        <w:left w:val="none" w:sz="0" w:space="0" w:color="auto"/>
        <w:bottom w:val="none" w:sz="0" w:space="0" w:color="auto"/>
        <w:right w:val="none" w:sz="0" w:space="0" w:color="auto"/>
      </w:divBdr>
    </w:div>
    <w:div w:id="187900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geManagementWorkflows@esri.com" TargetMode="External"/><Relationship Id="rId13" Type="http://schemas.openxmlformats.org/officeDocument/2006/relationships/image" Target="media/image6.png"/><Relationship Id="rId18" Type="http://schemas.openxmlformats.org/officeDocument/2006/relationships/hyperlink" Target="http://docs.aws.amazon.com/AmazonS3/latest/dev/acl-overview.html" TargetMode="External"/><Relationship Id="rId3" Type="http://schemas.openxmlformats.org/officeDocument/2006/relationships/styles" Target="styles.xml"/><Relationship Id="rId21" Type="http://schemas.openxmlformats.org/officeDocument/2006/relationships/hyperlink" Target="http://aws.amazon.com/public-data-sets/landsat" TargetMode="External"/><Relationship Id="rId7" Type="http://schemas.openxmlformats.org/officeDocument/2006/relationships/image" Target="media/image1.jpeg"/><Relationship Id="rId12" Type="http://schemas.openxmlformats.org/officeDocument/2006/relationships/image" Target="media/image5.tmp"/><Relationship Id="rId17" Type="http://schemas.openxmlformats.org/officeDocument/2006/relationships/hyperlink" Target="http://aws.amazon.com/cli" TargetMode="External"/><Relationship Id="rId2" Type="http://schemas.openxmlformats.org/officeDocument/2006/relationships/numbering" Target="numbering.xml"/><Relationship Id="rId16" Type="http://schemas.openxmlformats.org/officeDocument/2006/relationships/hyperlink" Target="http://docs.aws.amazon.com/cli/latest/reference/configure/index.html" TargetMode="External"/><Relationship Id="rId20" Type="http://schemas.openxmlformats.org/officeDocument/2006/relationships/hyperlink" Target="http://docs.aws.amazon.com/AmazonS3/latest/dev/example-bucket-policies-vpc-endpoin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hyperlink" Target="http://docs.aws.amazon.com/AmazonS3/latest/dev/example-bucket-policies.html" TargetMode="External"/><Relationship Id="rId4" Type="http://schemas.microsoft.com/office/2007/relationships/stylesWithEffects" Target="stylesWithEffect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6D20E-B0B7-42D3-B5C1-83A45D86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6577</Words>
  <Characters>37489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doshi</dc:creator>
  <cp:lastModifiedBy>Peter Becker</cp:lastModifiedBy>
  <cp:revision>2</cp:revision>
  <cp:lastPrinted>2015-07-15T21:27:00Z</cp:lastPrinted>
  <dcterms:created xsi:type="dcterms:W3CDTF">2016-02-18T02:13:00Z</dcterms:created>
  <dcterms:modified xsi:type="dcterms:W3CDTF">2016-02-18T02:13:00Z</dcterms:modified>
</cp:coreProperties>
</file>