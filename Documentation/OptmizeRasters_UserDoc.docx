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2FD" w:rsidRPr="00FD43CB" w:rsidRDefault="006422FD">
      <w:pPr>
        <w:rPr>
          <w:b/>
          <w:sz w:val="40"/>
        </w:rPr>
      </w:pPr>
      <w:r w:rsidRPr="00FD43CB">
        <w:rPr>
          <w:b/>
          <w:sz w:val="40"/>
        </w:rPr>
        <w:t>Optimize</w:t>
      </w:r>
      <w:r w:rsidR="006F3D8D" w:rsidRPr="00FD43CB">
        <w:rPr>
          <w:b/>
          <w:sz w:val="40"/>
        </w:rPr>
        <w:t>Rasters</w:t>
      </w:r>
      <w:r w:rsidRPr="00FD43CB">
        <w:rPr>
          <w:b/>
          <w:sz w:val="40"/>
        </w:rPr>
        <w:t xml:space="preserve"> – Users Guide</w:t>
      </w:r>
    </w:p>
    <w:p w:rsidR="00BB4825" w:rsidRDefault="006422FD" w:rsidP="00BB4825">
      <w:pPr>
        <w:jc w:val="right"/>
        <w:rPr>
          <w:sz w:val="24"/>
        </w:rPr>
      </w:pPr>
      <w:r w:rsidRPr="006422FD">
        <w:rPr>
          <w:sz w:val="24"/>
        </w:rPr>
        <w:t>Applicable for</w:t>
      </w:r>
      <w:r w:rsidR="00017CCA">
        <w:rPr>
          <w:sz w:val="24"/>
        </w:rPr>
        <w:t xml:space="preserve"> OptimizeRaster</w:t>
      </w:r>
      <w:r w:rsidR="00BC114F">
        <w:rPr>
          <w:sz w:val="24"/>
        </w:rPr>
        <w:t>s</w:t>
      </w:r>
      <w:r w:rsidR="00017CCA">
        <w:rPr>
          <w:sz w:val="24"/>
        </w:rPr>
        <w:t xml:space="preserve"> Version 2015</w:t>
      </w:r>
      <w:r w:rsidR="00856EAF">
        <w:rPr>
          <w:sz w:val="24"/>
        </w:rPr>
        <w:t>1206</w:t>
      </w:r>
      <w:r w:rsidR="00017CCA">
        <w:rPr>
          <w:sz w:val="24"/>
        </w:rPr>
        <w:t xml:space="preserve"> (see Header of </w:t>
      </w:r>
      <w:r w:rsidR="00017CCA" w:rsidRPr="00017CCA">
        <w:rPr>
          <w:sz w:val="24"/>
        </w:rPr>
        <w:t>OptimizeRasters.py</w:t>
      </w:r>
      <w:r w:rsidR="00017CCA">
        <w:rPr>
          <w:sz w:val="24"/>
        </w:rPr>
        <w:t>)</w:t>
      </w:r>
    </w:p>
    <w:p w:rsidR="006C212D" w:rsidRDefault="006556F1" w:rsidP="006C212D">
      <w:pPr>
        <w:spacing w:after="0"/>
        <w:jc w:val="both"/>
        <w:rPr>
          <w:b/>
          <w:i/>
        </w:rPr>
      </w:pPr>
      <w:r w:rsidRPr="006C212D">
        <w:rPr>
          <w:b/>
          <w:i/>
        </w:rPr>
        <w:t>Note: Optimize Rasters and the Associated MRF Drivers for GDAL are provides as a Prototype and testing mode only. The functionality has not been exhaustively tested and are not currently covered under ArcGIS Support.</w:t>
      </w:r>
      <w:r w:rsidR="00A64968" w:rsidRPr="006C212D">
        <w:rPr>
          <w:b/>
          <w:i/>
        </w:rPr>
        <w:t xml:space="preserve"> Questions</w:t>
      </w:r>
      <w:r w:rsidR="003A2A5B" w:rsidRPr="006C212D">
        <w:rPr>
          <w:b/>
          <w:i/>
        </w:rPr>
        <w:t xml:space="preserve"> or suggestions</w:t>
      </w:r>
      <w:r w:rsidR="00A64968" w:rsidRPr="006C212D">
        <w:rPr>
          <w:b/>
          <w:i/>
        </w:rPr>
        <w:t xml:space="preserve"> related to the running of these workflows should be addressed to the forum associated with the download </w:t>
      </w:r>
      <w:r w:rsidR="006C212D">
        <w:rPr>
          <w:b/>
          <w:i/>
        </w:rPr>
        <w:t>or sent to</w:t>
      </w:r>
    </w:p>
    <w:p w:rsidR="006556F1" w:rsidRDefault="009E076D" w:rsidP="006C212D">
      <w:pPr>
        <w:spacing w:after="0"/>
        <w:jc w:val="both"/>
        <w:rPr>
          <w:b/>
          <w:i/>
        </w:rPr>
      </w:pPr>
      <w:hyperlink r:id="rId5" w:history="1">
        <w:r w:rsidR="006C212D" w:rsidRPr="004A38BF">
          <w:rPr>
            <w:rStyle w:val="Hyperlink"/>
            <w:b/>
            <w:i/>
          </w:rPr>
          <w:t>ImageManagementWorkflows@esri.com</w:t>
        </w:r>
      </w:hyperlink>
    </w:p>
    <w:p w:rsidR="006C212D" w:rsidRDefault="006C212D" w:rsidP="006C212D">
      <w:pPr>
        <w:spacing w:after="0"/>
        <w:jc w:val="both"/>
        <w:rPr>
          <w:b/>
          <w:i/>
        </w:rPr>
      </w:pPr>
    </w:p>
    <w:p w:rsidR="00090E8F" w:rsidRPr="006422FD" w:rsidRDefault="00090E8F" w:rsidP="00090E8F">
      <w:pPr>
        <w:rPr>
          <w:b/>
          <w:u w:val="single"/>
        </w:rPr>
      </w:pPr>
      <w:r w:rsidRPr="006422FD">
        <w:rPr>
          <w:b/>
          <w:u w:val="single"/>
        </w:rPr>
        <w:t>Introduction</w:t>
      </w:r>
    </w:p>
    <w:p w:rsidR="00017CCA" w:rsidRDefault="006F3D8D" w:rsidP="00C80B29">
      <w:pPr>
        <w:jc w:val="both"/>
      </w:pPr>
      <w:r>
        <w:t>OptimizeR</w:t>
      </w:r>
      <w:r w:rsidR="00C80B29">
        <w:t>aster</w:t>
      </w:r>
      <w:r>
        <w:t>s</w:t>
      </w:r>
      <w:r w:rsidR="00C80B29">
        <w:t xml:space="preserve"> is a command line tool that converts ra</w:t>
      </w:r>
      <w:r>
        <w:t>ster from one format to anothe</w:t>
      </w:r>
      <w:r w:rsidR="00757517">
        <w:t>r, and can also be used to move rasters and other data to and from cloud storage</w:t>
      </w:r>
      <w:r>
        <w:t xml:space="preserve">. </w:t>
      </w:r>
      <w:r w:rsidR="00757517">
        <w:t>During data conversion the</w:t>
      </w:r>
      <w:r w:rsidR="00C80B29">
        <w:t xml:space="preserve"> output format</w:t>
      </w:r>
      <w:r w:rsidR="00757517">
        <w:t xml:space="preserve"> </w:t>
      </w:r>
      <w:r w:rsidR="00017CCA">
        <w:t>is optimized so as to improve</w:t>
      </w:r>
      <w:r w:rsidR="00C80B29">
        <w:t xml:space="preserve"> </w:t>
      </w:r>
      <w:r w:rsidR="00757517">
        <w:t xml:space="preserve">read </w:t>
      </w:r>
      <w:r w:rsidR="00C80B29">
        <w:t xml:space="preserve">performance. </w:t>
      </w:r>
      <w:r w:rsidR="00757517">
        <w:t xml:space="preserve">This is primarily achieved </w:t>
      </w:r>
      <w:r>
        <w:t>by ensuring that the data is interna</w:t>
      </w:r>
      <w:r w:rsidR="00757517">
        <w:t>lly tiled and includes appropriate pyramids</w:t>
      </w:r>
      <w:r>
        <w:t>.</w:t>
      </w:r>
      <w:r w:rsidR="00661D56">
        <w:t xml:space="preserve"> O</w:t>
      </w:r>
      <w:r w:rsidR="00C80B29">
        <w:t>ption</w:t>
      </w:r>
      <w:r w:rsidR="00661D56">
        <w:t>s are also included to</w:t>
      </w:r>
      <w:r w:rsidR="00C80B29">
        <w:t xml:space="preserve"> compress the imagery</w:t>
      </w:r>
      <w:r w:rsidR="00661D56">
        <w:t>,</w:t>
      </w:r>
      <w:r w:rsidR="00C80B29">
        <w:t xml:space="preserve"> so </w:t>
      </w:r>
      <w:r>
        <w:t xml:space="preserve">as </w:t>
      </w:r>
      <w:r w:rsidR="00661D56">
        <w:t xml:space="preserve">to </w:t>
      </w:r>
      <w:r w:rsidR="00C80B29">
        <w:t>save storage space.</w:t>
      </w:r>
    </w:p>
    <w:p w:rsidR="00017CCA" w:rsidRDefault="00017CCA" w:rsidP="00017CCA">
      <w:pPr>
        <w:jc w:val="both"/>
      </w:pPr>
      <w:r>
        <w:t>OptimizeRasters supports two output format:  TIF and MRF. TIF is a very popular format that can contain pixels in different layouts. TIF files can be optimized for access if the pixels internally broken into tiles. Many TIF files are not tiled. For example the standard products Digital Globe and USGS are not tiled, so it is often advantageous to run OptimizeRasters to copy the data from one set of directories to another and so restructuring the files and enable faster access.  MRF is a simple format for the storage of rasters as collections of tiles and is optimized for cloud storage and access. MRF also includes additional compression options not supported in TIF. In many cases it is advantageous to optimize rasters by converting them to MRF.</w:t>
      </w:r>
    </w:p>
    <w:p w:rsidR="00C80B29" w:rsidRDefault="00FC7224" w:rsidP="00C80B29">
      <w:pPr>
        <w:jc w:val="both"/>
      </w:pPr>
      <w:r>
        <w:t xml:space="preserve">One of the primary users of </w:t>
      </w:r>
      <w:r w:rsidR="00757517">
        <w:t>OptimizeRasters</w:t>
      </w:r>
      <w:r>
        <w:t xml:space="preserve"> is to copy rasters into cloud storage such as Amazon S3 so as to provide lower cost storage, yet provide scalable and elastic data access.</w:t>
      </w:r>
      <w:r w:rsidR="00417EC3">
        <w:t xml:space="preserve"> </w:t>
      </w:r>
      <w:r w:rsidR="006F3D8D">
        <w:t>OptimizeRasters</w:t>
      </w:r>
      <w:r w:rsidR="00417EC3">
        <w:t xml:space="preserve"> includes special functionality </w:t>
      </w:r>
      <w:r w:rsidR="006F3D8D">
        <w:t xml:space="preserve">to work </w:t>
      </w:r>
      <w:r w:rsidR="00417EC3">
        <w:t>with imagery stored in Amazon S3</w:t>
      </w:r>
      <w:r w:rsidR="00C80B29">
        <w:t xml:space="preserve"> bucket</w:t>
      </w:r>
      <w:r w:rsidR="006F3D8D">
        <w:t>s</w:t>
      </w:r>
      <w:r w:rsidR="00417EC3">
        <w:t>. It also has the capability to</w:t>
      </w:r>
      <w:r w:rsidR="00C80B29">
        <w:t xml:space="preserve"> write the intermediate data on fast disk during the conversion process if the input is from a slower disk</w:t>
      </w:r>
      <w:r w:rsidR="00417EC3">
        <w:t xml:space="preserve"> or S3</w:t>
      </w:r>
      <w:r w:rsidR="00C80B29">
        <w:t>.</w:t>
      </w:r>
    </w:p>
    <w:p w:rsidR="00017CCA" w:rsidRDefault="00017CCA" w:rsidP="00C80B29">
      <w:pPr>
        <w:jc w:val="both"/>
      </w:pPr>
      <w:r>
        <w:t>There are many parameters that can be configured based on the output raster to be written and what compression and pyramids are to be created. These configuration parameters are defined in configuration files so as to simplify the repeated calling of the command on different datasets.</w:t>
      </w:r>
    </w:p>
    <w:p w:rsidR="00B92EFF" w:rsidRDefault="008610E3" w:rsidP="00C80B29">
      <w:pPr>
        <w:jc w:val="both"/>
      </w:pPr>
      <w:r>
        <w:t xml:space="preserve">OptimizeRasters is implemented as </w:t>
      </w:r>
      <w:r w:rsidR="00417EC3">
        <w:t xml:space="preserve">open source </w:t>
      </w:r>
      <w:r>
        <w:t xml:space="preserve">Python code accessing the </w:t>
      </w:r>
      <w:proofErr w:type="spellStart"/>
      <w:r>
        <w:t>GDAL_translate</w:t>
      </w:r>
      <w:proofErr w:type="spellEnd"/>
      <w:r>
        <w:t xml:space="preserve"> and </w:t>
      </w:r>
      <w:proofErr w:type="spellStart"/>
      <w:r>
        <w:t>GDALaddo</w:t>
      </w:r>
      <w:proofErr w:type="spellEnd"/>
      <w:r>
        <w:t xml:space="preserve"> tools. The Open</w:t>
      </w:r>
      <w:r w:rsidR="00A25145">
        <w:t xml:space="preserve"> </w:t>
      </w:r>
      <w:r>
        <w:t>Source code enables user to modify the code and further customize it if required.</w:t>
      </w:r>
      <w:r w:rsidR="00757517">
        <w:t xml:space="preserve"> By utilizing GDAL OptimizeRasters </w:t>
      </w:r>
      <w:r w:rsidR="00E1125C">
        <w:t xml:space="preserve">can read as input a large number of formats. If the output format does not support the associated </w:t>
      </w:r>
      <w:r w:rsidR="00757517">
        <w:t xml:space="preserve">metadata </w:t>
      </w:r>
      <w:r w:rsidR="00E1125C">
        <w:t xml:space="preserve">then it is written to an </w:t>
      </w:r>
      <w:r w:rsidR="00757517">
        <w:t>.AUX.XML files along with the resulting output files</w:t>
      </w:r>
      <w:r w:rsidR="00E1125C">
        <w:t>.</w:t>
      </w:r>
    </w:p>
    <w:p w:rsidR="00B92EFF" w:rsidRPr="003B585A" w:rsidRDefault="00B92EFF" w:rsidP="00C80B29">
      <w:pPr>
        <w:jc w:val="both"/>
        <w:rPr>
          <w:b/>
          <w:u w:val="single"/>
        </w:rPr>
      </w:pPr>
      <w:r w:rsidRPr="003B585A">
        <w:rPr>
          <w:b/>
          <w:u w:val="single"/>
        </w:rPr>
        <w:t>Overview of MRF (</w:t>
      </w:r>
      <w:proofErr w:type="spellStart"/>
      <w:r w:rsidRPr="003B585A">
        <w:rPr>
          <w:b/>
          <w:u w:val="single"/>
        </w:rPr>
        <w:t>MetaRasterFormat</w:t>
      </w:r>
      <w:proofErr w:type="spellEnd"/>
      <w:r w:rsidRPr="003B585A">
        <w:rPr>
          <w:b/>
          <w:u w:val="single"/>
        </w:rPr>
        <w:t>)</w:t>
      </w:r>
    </w:p>
    <w:p w:rsidR="00FF1CC5" w:rsidRDefault="00B210D9" w:rsidP="00C80B29">
      <w:pPr>
        <w:jc w:val="both"/>
      </w:pPr>
      <w:r>
        <w:t>MRF exists as a format and a data access driver</w:t>
      </w:r>
      <w:r w:rsidR="00661D56">
        <w:t xml:space="preserve"> in ArcGIS</w:t>
      </w:r>
      <w:r>
        <w:t xml:space="preserve">. The MRF format is a very simple </w:t>
      </w:r>
      <w:r w:rsidR="00E11715">
        <w:t xml:space="preserve">raster </w:t>
      </w:r>
      <w:r>
        <w:t xml:space="preserve">format </w:t>
      </w:r>
      <w:r w:rsidR="00E11715">
        <w:t xml:space="preserve">optimized for cloud storage, </w:t>
      </w:r>
      <w:r>
        <w:t>that typically breaks a rasters into 3 files</w:t>
      </w:r>
      <w:r w:rsidR="00E11715">
        <w:t>:</w:t>
      </w:r>
      <w:r>
        <w:t xml:space="preserve"> A small MRF XML file that </w:t>
      </w:r>
      <w:r>
        <w:lastRenderedPageBreak/>
        <w:t>contains metadata and properties of the raster</w:t>
      </w:r>
      <w:r w:rsidR="00FF1CC5">
        <w:t xml:space="preserve"> including references to the data and tile files</w:t>
      </w:r>
      <w:r>
        <w:t>. A single data file consisting of the data</w:t>
      </w:r>
      <w:r w:rsidR="00E11715">
        <w:t xml:space="preserve"> and any pyramid</w:t>
      </w:r>
      <w:r>
        <w:t xml:space="preserve"> stored as tiles. A single index file that is used by applications to quickly extract the required tiles </w:t>
      </w:r>
      <w:r w:rsidR="00E11715">
        <w:t xml:space="preserve">needed </w:t>
      </w:r>
      <w:r>
        <w:t>to cover an area of interest at the appropriate scale. Splitting a raster into these three files provides advantages for cloud b</w:t>
      </w:r>
      <w:r w:rsidR="00FF1CC5">
        <w:t>ased access.</w:t>
      </w:r>
    </w:p>
    <w:p w:rsidR="00FF1CC5" w:rsidRDefault="00B210D9" w:rsidP="00C80B29">
      <w:pPr>
        <w:jc w:val="both"/>
      </w:pPr>
      <w:r>
        <w:t xml:space="preserve">The MRF raster driver in ArcGIS enables fast reading of the MRF formatted </w:t>
      </w:r>
      <w:r w:rsidR="00E11715">
        <w:t>rasters</w:t>
      </w:r>
      <w:r w:rsidR="00417EC3">
        <w:t>, but also enables caching of other file formats so as to speed up data access from slower disks</w:t>
      </w:r>
      <w:r w:rsidR="00FF1CC5">
        <w:t>.</w:t>
      </w:r>
      <w:r w:rsidR="00417EC3">
        <w:t xml:space="preserve"> Currently the installation of the MRF driver in ArcGIS requires the replacement of GDAL18.DLL within both ArcGIS for Desktop and Server. </w:t>
      </w:r>
      <w:r w:rsidR="00E11715">
        <w:t xml:space="preserve"> Once the MRF driver is </w:t>
      </w:r>
      <w:r w:rsidR="00417EC3">
        <w:t>installed</w:t>
      </w:r>
      <w:r w:rsidR="00661D56">
        <w:t>,</w:t>
      </w:r>
      <w:r w:rsidR="00E11715">
        <w:t xml:space="preserve"> ArcGIS sees an MRF file as another raster dataset.</w:t>
      </w:r>
      <w:r w:rsidR="00FF1CC5">
        <w:t xml:space="preserve"> One of the advantages of the MRF driver is that it can reference imagery stored both on a file system</w:t>
      </w:r>
      <w:r w:rsidR="00E11715">
        <w:t>,</w:t>
      </w:r>
      <w:r w:rsidR="00FF1CC5">
        <w:t xml:space="preserve"> but also on web accessible storage such as S3.</w:t>
      </w:r>
    </w:p>
    <w:p w:rsidR="00FF1CC5" w:rsidRDefault="00661D56" w:rsidP="00C80B29">
      <w:pPr>
        <w:jc w:val="both"/>
      </w:pPr>
      <w:r>
        <w:t xml:space="preserve"> The MRF d</w:t>
      </w:r>
      <w:r w:rsidR="00FF1CC5">
        <w:t xml:space="preserve">river can work </w:t>
      </w:r>
      <w:r w:rsidR="00FC080B">
        <w:t>in 4</w:t>
      </w:r>
      <w:r w:rsidR="00FF1CC5">
        <w:t xml:space="preserve"> modes:</w:t>
      </w:r>
    </w:p>
    <w:p w:rsidR="00FC080B" w:rsidRDefault="00EE7183" w:rsidP="00FF1CC5">
      <w:pPr>
        <w:ind w:left="720"/>
        <w:jc w:val="both"/>
      </w:pPr>
      <w:proofErr w:type="spellStart"/>
      <w:r>
        <w:t>StaticMRF</w:t>
      </w:r>
      <w:proofErr w:type="spellEnd"/>
      <w:r w:rsidR="00FF1CC5">
        <w:t xml:space="preserve"> – In this mode the MRF file acts in a similar way to a standard raster</w:t>
      </w:r>
      <w:r w:rsidR="00E11715">
        <w:t xml:space="preserve"> dataset</w:t>
      </w:r>
      <w:r w:rsidR="00FF1CC5">
        <w:t xml:space="preserve"> </w:t>
      </w:r>
      <w:proofErr w:type="spellStart"/>
      <w:r w:rsidR="00FF1CC5">
        <w:t>eg</w:t>
      </w:r>
      <w:proofErr w:type="spellEnd"/>
      <w:r w:rsidR="00FF1CC5">
        <w:t xml:space="preserve"> TIF and the driver reads the tiles as required. </w:t>
      </w:r>
    </w:p>
    <w:p w:rsidR="00FC080B" w:rsidRDefault="00FC080B" w:rsidP="00FC080B">
      <w:pPr>
        <w:ind w:left="720"/>
        <w:jc w:val="both"/>
      </w:pPr>
      <w:proofErr w:type="spellStart"/>
      <w:r>
        <w:t>SplitMFR</w:t>
      </w:r>
      <w:proofErr w:type="spellEnd"/>
      <w:r>
        <w:t xml:space="preserve"> – One advantage of fact that MRF are split into three files, it is possible to store the large </w:t>
      </w:r>
      <w:r w:rsidR="00661D56">
        <w:t xml:space="preserve">tiled </w:t>
      </w:r>
      <w:r>
        <w:t>data file on slower tiered storage, while keeping the metadata and index files on faster storage. This can speed up access by reducing requests to slower storage devices.</w:t>
      </w:r>
    </w:p>
    <w:p w:rsidR="00FF1CC5" w:rsidRDefault="000B0E0A" w:rsidP="00FF1CC5">
      <w:pPr>
        <w:ind w:left="720"/>
        <w:jc w:val="both"/>
      </w:pPr>
      <w:proofErr w:type="spellStart"/>
      <w:r>
        <w:t>CloneMRF</w:t>
      </w:r>
      <w:proofErr w:type="spellEnd"/>
      <w:r w:rsidR="00FF1CC5">
        <w:t xml:space="preserve"> – In this mode the MRF is modified to define a local cache location for the storage of tiles. When the driver access</w:t>
      </w:r>
      <w:r w:rsidR="00B92EFF">
        <w:t>es</w:t>
      </w:r>
      <w:r w:rsidR="00FF1CC5">
        <w:t xml:space="preserve"> a tile from the source MRF data file, it keeps a copy of the tile on a local storage. Subsequent request for the same tile result in use of the cache speeding up access.</w:t>
      </w:r>
      <w:r w:rsidR="00B92EFF">
        <w:t xml:space="preserve"> An optimum way of scaling image access is to store imagery as MRF format on cloud storage and then use </w:t>
      </w:r>
      <w:proofErr w:type="spellStart"/>
      <w:r>
        <w:t>CloneMRF</w:t>
      </w:r>
      <w:proofErr w:type="spellEnd"/>
      <w:r w:rsidR="00B92EFF">
        <w:t xml:space="preserve"> to access.</w:t>
      </w:r>
      <w:r w:rsidR="00661D56">
        <w:t xml:space="preserve"> </w:t>
      </w:r>
    </w:p>
    <w:p w:rsidR="00E11715" w:rsidRDefault="00FF1CC5" w:rsidP="00E11715">
      <w:pPr>
        <w:ind w:left="720"/>
        <w:jc w:val="both"/>
      </w:pPr>
      <w:proofErr w:type="spellStart"/>
      <w:r>
        <w:t>CachingMRF</w:t>
      </w:r>
      <w:proofErr w:type="spellEnd"/>
      <w:r>
        <w:t xml:space="preserve"> – </w:t>
      </w:r>
      <w:r w:rsidR="00E11715">
        <w:t>This is s</w:t>
      </w:r>
      <w:r>
        <w:t xml:space="preserve">imilar to </w:t>
      </w:r>
      <w:proofErr w:type="spellStart"/>
      <w:r w:rsidR="000B0E0A">
        <w:t>CloneMRF</w:t>
      </w:r>
      <w:proofErr w:type="spellEnd"/>
      <w:r>
        <w:t>, but the data source can be nearly any raster format stored on a file syst</w:t>
      </w:r>
      <w:r w:rsidR="00E11715">
        <w:t>em or cloud storage. The rasters stored on the cloud storage will only be read when required and will be cached locally</w:t>
      </w:r>
      <w:r>
        <w:t>. In this way it is possible to get ArcGIS to directly read a range of format</w:t>
      </w:r>
      <w:r w:rsidR="00E11715">
        <w:t>s</w:t>
      </w:r>
      <w:r>
        <w:t xml:space="preserve"> stored on cloud storage</w:t>
      </w:r>
      <w:r w:rsidR="00B92EFF">
        <w:t xml:space="preserve"> (or slow tiered storage)</w:t>
      </w:r>
      <w:r>
        <w:t xml:space="preserve"> and have performance improved by tile caching</w:t>
      </w:r>
      <w:r w:rsidR="00E11715">
        <w:t>.</w:t>
      </w:r>
      <w:r w:rsidR="00661D56">
        <w:t xml:space="preserve"> The cache is typically stored in compressed format using LERC compression.</w:t>
      </w:r>
    </w:p>
    <w:p w:rsidR="00E11715" w:rsidRDefault="00E11715" w:rsidP="00E11715">
      <w:pPr>
        <w:jc w:val="both"/>
      </w:pPr>
      <w:r>
        <w:t>Note that the MRF driver works on both ArcGIS for Desktop and ArcGIS server. It is possible</w:t>
      </w:r>
      <w:r w:rsidR="003A39F2">
        <w:t xml:space="preserve"> to</w:t>
      </w:r>
      <w:r>
        <w:t xml:space="preserve"> </w:t>
      </w:r>
      <w:r w:rsidR="00417EC3">
        <w:t>directly read MRF files as rasters in ArcGIS for desktop</w:t>
      </w:r>
      <w:r w:rsidR="003A39F2">
        <w:t xml:space="preserve"> with the data stored on Amazon S3 storage. Similarly one can create a Mosaic Dataset from large collections of MRF files. The MRF files are stored locally to desktop or server, but can reference rasters stored on slower storage</w:t>
      </w:r>
      <w:r>
        <w:t>. As the</w:t>
      </w:r>
      <w:r w:rsidR="003A39F2">
        <w:t xml:space="preserve"> MRF</w:t>
      </w:r>
      <w:r>
        <w:t xml:space="preserve"> files are all small</w:t>
      </w:r>
      <w:r w:rsidR="00661D56">
        <w:t>,</w:t>
      </w:r>
      <w:r>
        <w:t xml:space="preserve"> the data management process can be much faster. To serve the</w:t>
      </w:r>
      <w:r w:rsidR="00661D56">
        <w:t xml:space="preserve"> imagery the same</w:t>
      </w:r>
      <w:r w:rsidR="003A39F2">
        <w:t xml:space="preserve"> MRF</w:t>
      </w:r>
      <w:r w:rsidR="00661D56">
        <w:t xml:space="preserve"> files can</w:t>
      </w:r>
      <w:r>
        <w:t xml:space="preserve"> be transferred to a server, which will then reference the same source data. For best performance the server should be located as close </w:t>
      </w:r>
      <w:r w:rsidR="00661D56">
        <w:t>as possible to data store. In</w:t>
      </w:r>
      <w:r>
        <w:t xml:space="preserve"> the Amazon AWS cloud this is done by putting the server in the same region as the S3 storage.</w:t>
      </w:r>
      <w:r w:rsidR="00661D56">
        <w:t xml:space="preserve"> </w:t>
      </w:r>
    </w:p>
    <w:p w:rsidR="00E11715" w:rsidRDefault="00E11715" w:rsidP="00C80B29">
      <w:pPr>
        <w:jc w:val="both"/>
        <w:rPr>
          <w:b/>
          <w:u w:val="single"/>
        </w:rPr>
      </w:pPr>
    </w:p>
    <w:p w:rsidR="00FF1CC5" w:rsidRPr="00B92EFF" w:rsidRDefault="00B92EFF" w:rsidP="00C80B29">
      <w:pPr>
        <w:jc w:val="both"/>
        <w:rPr>
          <w:b/>
          <w:u w:val="single"/>
        </w:rPr>
      </w:pPr>
      <w:r w:rsidRPr="00B92EFF">
        <w:rPr>
          <w:b/>
          <w:u w:val="single"/>
        </w:rPr>
        <w:t>Usage Patterns for OptimizeRasters</w:t>
      </w:r>
    </w:p>
    <w:p w:rsidR="00B92EFF" w:rsidRDefault="00B92EFF" w:rsidP="00C80B29">
      <w:pPr>
        <w:jc w:val="both"/>
      </w:pPr>
      <w:r>
        <w:t>OptimizeRasters can be used in various ways to assist in Image Management and Sharing. The following are some example workflows</w:t>
      </w:r>
    </w:p>
    <w:p w:rsidR="00B92EFF" w:rsidRPr="00B92EFF" w:rsidRDefault="00B92EFF" w:rsidP="00C80B29">
      <w:pPr>
        <w:jc w:val="both"/>
        <w:rPr>
          <w:b/>
        </w:rPr>
      </w:pPr>
      <w:r w:rsidRPr="00B92EFF">
        <w:rPr>
          <w:b/>
        </w:rPr>
        <w:lastRenderedPageBreak/>
        <w:t>Optimizing access to data collections</w:t>
      </w:r>
      <w:r>
        <w:rPr>
          <w:b/>
        </w:rPr>
        <w:t xml:space="preserve"> from a data provider</w:t>
      </w:r>
      <w:r w:rsidR="00E1125C">
        <w:rPr>
          <w:b/>
        </w:rPr>
        <w:t xml:space="preserve"> to a network attached storage</w:t>
      </w:r>
    </w:p>
    <w:p w:rsidR="008610E3" w:rsidRDefault="00B92EFF" w:rsidP="00C80B29">
      <w:pPr>
        <w:jc w:val="both"/>
      </w:pPr>
      <w:r>
        <w:t>You may have a set of directories that contain data from a source, but the data is not optimized for reading. Typical examples would be data from most satellite imagery vendors who deliver imager</w:t>
      </w:r>
      <w:r w:rsidR="00E1125C">
        <w:t>y</w:t>
      </w:r>
      <w:r>
        <w:t xml:space="preserve"> as TIF files that are not tiled and do not have pyramids, but do have other metadata associated with the files. You can use OptimizeRasters to copy the all the data from one</w:t>
      </w:r>
      <w:r w:rsidR="005D6FFB">
        <w:t xml:space="preserve"> directory (possibly on an external hard disk)</w:t>
      </w:r>
      <w:r>
        <w:t>to a second device (</w:t>
      </w:r>
      <w:proofErr w:type="spellStart"/>
      <w:r>
        <w:t>eg</w:t>
      </w:r>
      <w:proofErr w:type="spellEnd"/>
      <w:r>
        <w:t xml:space="preserve"> your or</w:t>
      </w:r>
      <w:r w:rsidR="003A39F2">
        <w:t>ganizations shared file storage</w:t>
      </w:r>
      <w:r w:rsidR="008610E3">
        <w:t xml:space="preserve">. OptimizeRasters will copy all files including metadata, but </w:t>
      </w:r>
      <w:r w:rsidR="003A39F2">
        <w:t xml:space="preserve">will </w:t>
      </w:r>
      <w:r w:rsidR="008610E3">
        <w:t>also convert the TIF files in</w:t>
      </w:r>
      <w:r w:rsidR="003A39F2">
        <w:t xml:space="preserve">to </w:t>
      </w:r>
      <w:proofErr w:type="spellStart"/>
      <w:r w:rsidR="003A39F2">
        <w:t>TiledTIF</w:t>
      </w:r>
      <w:proofErr w:type="spellEnd"/>
      <w:r w:rsidR="003A39F2">
        <w:t>. The resulting file</w:t>
      </w:r>
      <w:r w:rsidR="008610E3">
        <w:t xml:space="preserve"> names will be the same, but the TIF files will be faster to access. Nearly all applications that access TIF files, can access </w:t>
      </w:r>
      <w:proofErr w:type="spellStart"/>
      <w:r w:rsidR="008610E3">
        <w:t>TiledTIF</w:t>
      </w:r>
      <w:proofErr w:type="spellEnd"/>
      <w:r w:rsidR="008610E3">
        <w:t xml:space="preserve"> without modification</w:t>
      </w:r>
      <w:r w:rsidR="003A39F2">
        <w:t>,</w:t>
      </w:r>
      <w:r w:rsidR="008610E3">
        <w:t xml:space="preserve"> so </w:t>
      </w:r>
      <w:r w:rsidR="003A39F2">
        <w:t xml:space="preserve">most </w:t>
      </w:r>
      <w:r w:rsidR="008610E3">
        <w:t>traditional data access methods should work.</w:t>
      </w:r>
      <w:r w:rsidR="005D6FFB">
        <w:t xml:space="preserve"> </w:t>
      </w:r>
      <w:r w:rsidR="003A39F2">
        <w:t xml:space="preserve">Using OptimizeRasters in this </w:t>
      </w:r>
      <w:r w:rsidR="005D6FFB">
        <w:t xml:space="preserve">way is similar to using the ArcGIS Copy Rasters command, but </w:t>
      </w:r>
      <w:r w:rsidR="003A39F2">
        <w:t xml:space="preserve">it </w:t>
      </w:r>
      <w:r w:rsidR="005D6FFB">
        <w:t>ensures that all the data files and not only the rasters are copied and converted.</w:t>
      </w:r>
    </w:p>
    <w:p w:rsidR="008610E3" w:rsidRDefault="008610E3" w:rsidP="00C80B29">
      <w:pPr>
        <w:jc w:val="both"/>
      </w:pPr>
      <w:r>
        <w:t>A variation of the same workflow is to have the format of the data converted</w:t>
      </w:r>
      <w:r w:rsidR="005D6FFB">
        <w:t xml:space="preserve"> during copying</w:t>
      </w:r>
      <w:r>
        <w:t xml:space="preserve">. For example </w:t>
      </w:r>
      <w:r w:rsidR="005D6FFB">
        <w:t xml:space="preserve">the source </w:t>
      </w:r>
      <w:r>
        <w:t xml:space="preserve">data may be delivered in a flavor of JP2 that is slow to read. OptimizeRasters can convert the format to </w:t>
      </w:r>
      <w:r w:rsidR="00757517">
        <w:t>TIF</w:t>
      </w:r>
      <w:r>
        <w:t xml:space="preserve"> which is faster to read</w:t>
      </w:r>
      <w:r w:rsidR="005D6FFB">
        <w:t xml:space="preserve"> (although larger in size)</w:t>
      </w:r>
      <w:r>
        <w:t>. Programs written using GDAL use the first bytes of a file to identify the file format and not the extension. Therefor it is often possible to convert the files and keep the original extension</w:t>
      </w:r>
      <w:r w:rsidR="005D6FFB">
        <w:t xml:space="preserve"> the same. This is sometimes required then a product includes metadata files that reference the raster data by name</w:t>
      </w:r>
      <w:r>
        <w:t>.</w:t>
      </w:r>
      <w:r w:rsidR="003A39F2">
        <w:t xml:space="preserve"> To enable different extension renaming</w:t>
      </w:r>
      <w:r>
        <w:t xml:space="preserve"> OptimizeRasters includes an option to rename the extension</w:t>
      </w:r>
      <w:r w:rsidR="005D6FFB">
        <w:t xml:space="preserve"> of the rasters</w:t>
      </w:r>
      <w:r>
        <w:t xml:space="preserve"> or not.</w:t>
      </w:r>
    </w:p>
    <w:p w:rsidR="008610E3" w:rsidRDefault="008610E3" w:rsidP="00C80B29">
      <w:pPr>
        <w:jc w:val="both"/>
      </w:pPr>
      <w:r>
        <w:t>Another variation of the same workflow is to include a compression option to the conversion process so that the resulting data is compressed reducing storage space. This compression can be lossless (</w:t>
      </w:r>
      <w:proofErr w:type="spellStart"/>
      <w:r>
        <w:t>eg</w:t>
      </w:r>
      <w:proofErr w:type="spellEnd"/>
      <w:r>
        <w:t xml:space="preserve"> using Deflate) or </w:t>
      </w:r>
      <w:proofErr w:type="spellStart"/>
      <w:r>
        <w:t>lossy</w:t>
      </w:r>
      <w:proofErr w:type="spellEnd"/>
      <w:r>
        <w:t xml:space="preserve"> (</w:t>
      </w:r>
      <w:proofErr w:type="spellStart"/>
      <w:r>
        <w:t>eg</w:t>
      </w:r>
      <w:proofErr w:type="spellEnd"/>
      <w:r>
        <w:t xml:space="preserve"> using JPEG).</w:t>
      </w:r>
      <w:r w:rsidR="005D6FFB">
        <w:t xml:space="preserve"> When using MRF the compression can be LERC which is a lossless and controlled </w:t>
      </w:r>
      <w:proofErr w:type="spellStart"/>
      <w:r w:rsidR="005D6FFB">
        <w:t>lossy</w:t>
      </w:r>
      <w:proofErr w:type="spellEnd"/>
      <w:r w:rsidR="005D6FFB">
        <w:t xml:space="preserve"> compression algorithm especially valuable for higher bit depth data such as newer satellite imagery and elevation models. </w:t>
      </w:r>
    </w:p>
    <w:p w:rsidR="00B92EFF" w:rsidRPr="003A39F2" w:rsidRDefault="00757517" w:rsidP="00C80B29">
      <w:pPr>
        <w:jc w:val="both"/>
        <w:rPr>
          <w:b/>
        </w:rPr>
      </w:pPr>
      <w:r w:rsidRPr="003A39F2">
        <w:rPr>
          <w:b/>
        </w:rPr>
        <w:t>Copying data to Cloud storage</w:t>
      </w:r>
    </w:p>
    <w:p w:rsidR="00FC7224" w:rsidRDefault="005D6FFB" w:rsidP="00C80B29">
      <w:pPr>
        <w:jc w:val="both"/>
      </w:pPr>
      <w:r>
        <w:t xml:space="preserve">A common workflow is to use </w:t>
      </w:r>
      <w:proofErr w:type="spellStart"/>
      <w:r>
        <w:t>OptimizeRaster</w:t>
      </w:r>
      <w:proofErr w:type="spellEnd"/>
      <w:r>
        <w:t xml:space="preserve"> to copy raster data to cloud storage so that it can be accessed using elastic compute while reducing storage costs. </w:t>
      </w:r>
      <w:r w:rsidR="00757517">
        <w:t xml:space="preserve">By defining the destination (output directory) to be cloud storage (such as S3), OptimizeRasters can be used to move data to cloud storage. This transfer </w:t>
      </w:r>
      <w:r>
        <w:t xml:space="preserve">typically </w:t>
      </w:r>
      <w:r w:rsidR="00757517">
        <w:t>include</w:t>
      </w:r>
      <w:r>
        <w:t>s</w:t>
      </w:r>
      <w:r w:rsidR="00757517">
        <w:t xml:space="preserve"> conversion of the raster format</w:t>
      </w:r>
      <w:r>
        <w:t xml:space="preserve"> to MRF</w:t>
      </w:r>
      <w:r w:rsidR="00757517">
        <w:t xml:space="preserve">, but </w:t>
      </w:r>
      <w:proofErr w:type="spellStart"/>
      <w:r w:rsidR="00757517">
        <w:t>OptimizeRaters</w:t>
      </w:r>
      <w:proofErr w:type="spellEnd"/>
      <w:r w:rsidR="00757517">
        <w:t xml:space="preserve"> can also be used to transfer data</w:t>
      </w:r>
      <w:r>
        <w:t xml:space="preserve"> with the output as </w:t>
      </w:r>
      <w:proofErr w:type="spellStart"/>
      <w:r>
        <w:t>TiledTIF</w:t>
      </w:r>
      <w:proofErr w:type="spellEnd"/>
      <w:r>
        <w:t xml:space="preserve"> or </w:t>
      </w:r>
      <w:r w:rsidR="00757517">
        <w:t>without conversion.</w:t>
      </w:r>
      <w:r w:rsidR="00FC7224">
        <w:t xml:space="preserve"> </w:t>
      </w:r>
    </w:p>
    <w:p w:rsidR="00FC7224" w:rsidRPr="003A39F2" w:rsidRDefault="00FC7224" w:rsidP="00C80B29">
      <w:pPr>
        <w:jc w:val="both"/>
        <w:rPr>
          <w:b/>
        </w:rPr>
      </w:pPr>
      <w:r w:rsidRPr="003A39F2">
        <w:rPr>
          <w:b/>
        </w:rPr>
        <w:t xml:space="preserve">Creating </w:t>
      </w:r>
      <w:proofErr w:type="spellStart"/>
      <w:r w:rsidR="000B0E0A">
        <w:rPr>
          <w:b/>
        </w:rPr>
        <w:t>CloneMRF</w:t>
      </w:r>
      <w:proofErr w:type="spellEnd"/>
      <w:r w:rsidRPr="003A39F2">
        <w:rPr>
          <w:b/>
        </w:rPr>
        <w:t xml:space="preserve"> or Caching MRF files</w:t>
      </w:r>
    </w:p>
    <w:p w:rsidR="002D5206" w:rsidRDefault="00FC7224" w:rsidP="00C80B29">
      <w:pPr>
        <w:jc w:val="both"/>
      </w:pPr>
      <w:r>
        <w:t>ArcGIS inherently can only access rasters by referencing a file on a local or shared file system. This raises the issue on how to access imagery that is stored on cloud storage.</w:t>
      </w:r>
      <w:r w:rsidR="005D6FFB">
        <w:t xml:space="preserve"> The solution is</w:t>
      </w:r>
      <w:r>
        <w:t xml:space="preserve"> to create a </w:t>
      </w:r>
      <w:proofErr w:type="spellStart"/>
      <w:r w:rsidR="000B0E0A">
        <w:t>CloneMRF</w:t>
      </w:r>
      <w:proofErr w:type="spellEnd"/>
      <w:r>
        <w:t xml:space="preserve"> or </w:t>
      </w:r>
      <w:proofErr w:type="spellStart"/>
      <w:r>
        <w:t>CachingMFR</w:t>
      </w:r>
      <w:proofErr w:type="spellEnd"/>
      <w:r>
        <w:t xml:space="preserve"> file that references the source on the </w:t>
      </w:r>
      <w:r w:rsidR="00E1125C">
        <w:t xml:space="preserve">cloud </w:t>
      </w:r>
      <w:r>
        <w:t xml:space="preserve">storage (or tiered file storage). OptimizeRasters can be used to copy to a local (preferably fast direct access) storage a directory of rasters including auxiliary files that may contain specific metadata. If the source data is a MRF file then a </w:t>
      </w:r>
      <w:proofErr w:type="spellStart"/>
      <w:r w:rsidR="000B0E0A">
        <w:t>CloneMRF</w:t>
      </w:r>
      <w:proofErr w:type="spellEnd"/>
      <w:r>
        <w:t xml:space="preserve"> file </w:t>
      </w:r>
      <w:r w:rsidR="00E1125C">
        <w:t>can</w:t>
      </w:r>
      <w:r>
        <w:t xml:space="preserve"> be created on the </w:t>
      </w:r>
      <w:r w:rsidR="00810DA3">
        <w:t xml:space="preserve">local drive. If the source is another format then a </w:t>
      </w:r>
      <w:proofErr w:type="spellStart"/>
      <w:r w:rsidR="00810DA3">
        <w:t>CachingMRF</w:t>
      </w:r>
      <w:proofErr w:type="spellEnd"/>
      <w:r w:rsidR="00810DA3">
        <w:t xml:space="preserve"> file is</w:t>
      </w:r>
      <w:r w:rsidR="00E1125C">
        <w:t xml:space="preserve"> created. The resulting directory</w:t>
      </w:r>
      <w:r w:rsidR="00810DA3">
        <w:t xml:space="preserve"> will contain the all the same files </w:t>
      </w:r>
      <w:r w:rsidR="002D5206">
        <w:t>as the source, but the volume will be considerably smaller as the original raster files will be replaced by small MRF files.</w:t>
      </w:r>
    </w:p>
    <w:p w:rsidR="00A64968" w:rsidRDefault="00A64968">
      <w:pPr>
        <w:rPr>
          <w:b/>
          <w:u w:val="single"/>
        </w:rPr>
      </w:pPr>
      <w:r>
        <w:rPr>
          <w:b/>
          <w:u w:val="single"/>
        </w:rPr>
        <w:br w:type="page"/>
      </w:r>
    </w:p>
    <w:p w:rsidR="00222B55" w:rsidRPr="002B22CA" w:rsidRDefault="00222B55" w:rsidP="00222B55">
      <w:pPr>
        <w:jc w:val="both"/>
        <w:rPr>
          <w:b/>
          <w:u w:val="single"/>
        </w:rPr>
      </w:pPr>
      <w:r w:rsidRPr="002B22CA">
        <w:rPr>
          <w:b/>
          <w:u w:val="single"/>
        </w:rPr>
        <w:lastRenderedPageBreak/>
        <w:t>Installing Optimize Rasters</w:t>
      </w:r>
    </w:p>
    <w:p w:rsidR="00222B55" w:rsidRDefault="00222B55" w:rsidP="00222B55">
      <w:pPr>
        <w:jc w:val="both"/>
      </w:pPr>
      <w:r>
        <w:t xml:space="preserve">Download the zip file from the Resource Center on ArcGIS Online or </w:t>
      </w:r>
      <w:proofErr w:type="spellStart"/>
      <w:r>
        <w:t>Github</w:t>
      </w:r>
      <w:proofErr w:type="spellEnd"/>
      <w:r>
        <w:t xml:space="preserve"> </w:t>
      </w:r>
    </w:p>
    <w:p w:rsidR="00222B55" w:rsidRDefault="00222B55" w:rsidP="00222B55">
      <w:pPr>
        <w:jc w:val="both"/>
      </w:pPr>
      <w:r>
        <w:t xml:space="preserve">Unzip the zip file to C:\ </w:t>
      </w:r>
      <w:proofErr w:type="spellStart"/>
      <w:r>
        <w:t>Image_Mgmt_Workflows</w:t>
      </w:r>
      <w:proofErr w:type="spellEnd"/>
      <w:r>
        <w:t>\</w:t>
      </w:r>
    </w:p>
    <w:p w:rsidR="00222B55" w:rsidRDefault="00222B55" w:rsidP="00222B55">
      <w:pPr>
        <w:jc w:val="both"/>
      </w:pPr>
      <w:r>
        <w:t xml:space="preserve">If uploading to s3 or downloading from s3; </w:t>
      </w:r>
      <w:proofErr w:type="spellStart"/>
      <w:r>
        <w:t>boto</w:t>
      </w:r>
      <w:proofErr w:type="spellEnd"/>
      <w:r>
        <w:t xml:space="preserve"> is required to be installed. </w:t>
      </w:r>
    </w:p>
    <w:p w:rsidR="00222B55" w:rsidRDefault="00222B55" w:rsidP="00222B55">
      <w:pPr>
        <w:ind w:left="720"/>
        <w:jc w:val="both"/>
      </w:pPr>
      <w:r>
        <w:t xml:space="preserve">First download pip.py from </w:t>
      </w:r>
      <w:hyperlink r:id="rId6" w:anchor="python-os-support" w:history="1">
        <w:r w:rsidRPr="00E259D8">
          <w:rPr>
            <w:rStyle w:val="Hyperlink"/>
          </w:rPr>
          <w:t>https://pip.pypa.io/en/latest/installing.html#python-os-support</w:t>
        </w:r>
      </w:hyperlink>
    </w:p>
    <w:p w:rsidR="00222B55" w:rsidRDefault="00222B55" w:rsidP="00222B55">
      <w:pPr>
        <w:ind w:left="720"/>
        <w:jc w:val="both"/>
      </w:pPr>
      <w:r>
        <w:t>Place it in c:\Python27\</w:t>
      </w:r>
      <w:r w:rsidR="004C0591">
        <w:t>ArcGIS10.3 and from the windows</w:t>
      </w:r>
      <w:r>
        <w:t xml:space="preserve"> command prompt in the same directory enter the following command:</w:t>
      </w:r>
    </w:p>
    <w:p w:rsidR="00222B55" w:rsidRDefault="00222B55" w:rsidP="00222B55">
      <w:pPr>
        <w:ind w:left="720" w:firstLine="720"/>
        <w:jc w:val="both"/>
      </w:pPr>
      <w:r w:rsidRPr="00BB4825">
        <w:t>python.exe get-pip.py</w:t>
      </w:r>
    </w:p>
    <w:p w:rsidR="00222B55" w:rsidRDefault="00222B55" w:rsidP="00222B55">
      <w:pPr>
        <w:ind w:left="720"/>
        <w:jc w:val="both"/>
      </w:pPr>
      <w:r>
        <w:t>Then go to the folder where pip is installed (</w:t>
      </w:r>
      <w:proofErr w:type="spellStart"/>
      <w:r>
        <w:t>i.e</w:t>
      </w:r>
      <w:proofErr w:type="spellEnd"/>
      <w:r>
        <w:t xml:space="preserve"> c:\Python27\ArcGIS10.3\Scripts) and in the command prompt run the following</w:t>
      </w:r>
    </w:p>
    <w:p w:rsidR="00222B55" w:rsidRDefault="00222B55" w:rsidP="00222B55">
      <w:pPr>
        <w:ind w:left="1440"/>
        <w:jc w:val="both"/>
      </w:pPr>
      <w:r w:rsidRPr="00BB4825">
        <w:t xml:space="preserve">pip install </w:t>
      </w:r>
      <w:proofErr w:type="spellStart"/>
      <w:r w:rsidRPr="00BB4825">
        <w:t>boto</w:t>
      </w:r>
      <w:proofErr w:type="spellEnd"/>
    </w:p>
    <w:p w:rsidR="00222B55" w:rsidRPr="00BB4825" w:rsidRDefault="00222B55" w:rsidP="00222B55">
      <w:pPr>
        <w:ind w:left="720" w:firstLine="720"/>
        <w:jc w:val="both"/>
      </w:pPr>
      <w:r>
        <w:t>(Be sure the command is run from the same path where the pip scripts is present)</w:t>
      </w:r>
    </w:p>
    <w:p w:rsidR="00222B55" w:rsidRDefault="00222B55" w:rsidP="00222B55">
      <w:pPr>
        <w:jc w:val="both"/>
      </w:pPr>
      <w:r>
        <w:t xml:space="preserve">Note that OptimizeRasters is distributed with the necessary GDAL binaries for its operation. The default path for GDAL binaries are located at (tools/bin) folder relative to the OptimizeRasters package </w:t>
      </w:r>
      <w:r>
        <w:tab/>
        <w:t>root.</w:t>
      </w:r>
    </w:p>
    <w:p w:rsidR="004C0591" w:rsidRDefault="004C0591" w:rsidP="00C80B29">
      <w:pPr>
        <w:jc w:val="both"/>
        <w:rPr>
          <w:b/>
          <w:u w:val="single"/>
        </w:rPr>
      </w:pPr>
      <w:bookmarkStart w:id="0" w:name="_Override_the_default"/>
      <w:bookmarkEnd w:id="0"/>
    </w:p>
    <w:p w:rsidR="004C0591" w:rsidRPr="002B22CA" w:rsidRDefault="004C0591" w:rsidP="004C0591">
      <w:pPr>
        <w:jc w:val="both"/>
        <w:rPr>
          <w:b/>
          <w:u w:val="single"/>
        </w:rPr>
      </w:pPr>
      <w:r w:rsidRPr="002B22CA">
        <w:rPr>
          <w:b/>
          <w:u w:val="single"/>
        </w:rPr>
        <w:t xml:space="preserve">Installing </w:t>
      </w:r>
      <w:r>
        <w:rPr>
          <w:b/>
          <w:u w:val="single"/>
        </w:rPr>
        <w:t>MRF driver on ArcGIS Desktop and Server</w:t>
      </w:r>
    </w:p>
    <w:p w:rsidR="004C0591" w:rsidRDefault="004C0591" w:rsidP="00C80B29">
      <w:pPr>
        <w:jc w:val="both"/>
      </w:pPr>
      <w:r>
        <w:t>The following installation should only be attempted on ArcGIS for Desktop or Server 10.3.1</w:t>
      </w:r>
    </w:p>
    <w:p w:rsidR="004C0591" w:rsidRDefault="004C0591" w:rsidP="00C80B29">
      <w:pPr>
        <w:jc w:val="both"/>
      </w:pPr>
      <w:r>
        <w:t>Not that a hotfix for ArcGIS is expected to be released in Summer 2015, that will include the appropriate DLLs so removing the following manual installation requirement.</w:t>
      </w:r>
    </w:p>
    <w:p w:rsidR="004C0591" w:rsidRDefault="004C0591" w:rsidP="004C0591">
      <w:pPr>
        <w:ind w:left="720"/>
        <w:jc w:val="both"/>
        <w:rPr>
          <w:b/>
        </w:rPr>
      </w:pPr>
      <w:r>
        <w:rPr>
          <w:b/>
        </w:rPr>
        <w:t>For ArcGIS for Desktop 10.3.1.</w:t>
      </w:r>
    </w:p>
    <w:p w:rsidR="004C0591" w:rsidRDefault="004C0591" w:rsidP="004C0591">
      <w:pPr>
        <w:ind w:left="720"/>
        <w:jc w:val="both"/>
      </w:pPr>
      <w:r>
        <w:t>Ensure all instances of ArcGIS for Desktop are closed</w:t>
      </w:r>
    </w:p>
    <w:p w:rsidR="004C0591" w:rsidRDefault="004C0591" w:rsidP="004C0591">
      <w:pPr>
        <w:ind w:left="720"/>
        <w:jc w:val="both"/>
      </w:pPr>
      <w:r>
        <w:t xml:space="preserve">Rename the file </w:t>
      </w:r>
      <w:r w:rsidRPr="006556F1">
        <w:rPr>
          <w:i/>
        </w:rPr>
        <w:t xml:space="preserve">c:\Program Files (x86)\ArcGIS\Desktop10.3\bin\gdal18.dll </w:t>
      </w:r>
      <w:r>
        <w:t xml:space="preserve">to </w:t>
      </w:r>
      <w:r w:rsidRPr="006556F1">
        <w:rPr>
          <w:i/>
        </w:rPr>
        <w:t>gdal18.dll</w:t>
      </w:r>
      <w:r w:rsidR="006556F1" w:rsidRPr="006556F1">
        <w:rPr>
          <w:i/>
        </w:rPr>
        <w:t>.org</w:t>
      </w:r>
    </w:p>
    <w:p w:rsidR="004C0591" w:rsidRDefault="004C0591" w:rsidP="004C0591">
      <w:pPr>
        <w:ind w:left="720"/>
        <w:jc w:val="both"/>
      </w:pPr>
      <w:r>
        <w:t>If there are restriction (</w:t>
      </w:r>
      <w:proofErr w:type="spellStart"/>
      <w:r>
        <w:t>eg</w:t>
      </w:r>
      <w:proofErr w:type="spellEnd"/>
      <w:r>
        <w:t xml:space="preserve"> access rights) to changing the DLLs then these need to first be resolved.</w:t>
      </w:r>
    </w:p>
    <w:p w:rsidR="004C0591" w:rsidRDefault="004C0591" w:rsidP="004C0591">
      <w:pPr>
        <w:ind w:left="720"/>
        <w:jc w:val="both"/>
      </w:pPr>
      <w:r>
        <w:t xml:space="preserve">Copy the file  </w:t>
      </w:r>
      <w:r w:rsidRPr="006556F1">
        <w:rPr>
          <w:b/>
          <w:i/>
        </w:rPr>
        <w:t>OptimizeRasters.zip</w:t>
      </w:r>
      <w:r w:rsidRPr="006556F1">
        <w:rPr>
          <w:i/>
        </w:rPr>
        <w:t xml:space="preserve">\OptimizeRasters\tools\bin\gdal18.dll </w:t>
      </w:r>
      <w:r>
        <w:t xml:space="preserve">to </w:t>
      </w:r>
    </w:p>
    <w:p w:rsidR="004C0591" w:rsidRPr="006556F1" w:rsidRDefault="004C0591" w:rsidP="004C0591">
      <w:pPr>
        <w:ind w:left="720" w:firstLine="720"/>
        <w:jc w:val="both"/>
        <w:rPr>
          <w:i/>
        </w:rPr>
      </w:pPr>
      <w:r w:rsidRPr="006556F1">
        <w:rPr>
          <w:i/>
        </w:rPr>
        <w:t>c:\Program Files (x86)\ArcGIS\Desktop10.3\bin\gdal18.dll</w:t>
      </w:r>
    </w:p>
    <w:p w:rsidR="004C0591" w:rsidRPr="004C0591" w:rsidRDefault="004C0591" w:rsidP="004C0591">
      <w:pPr>
        <w:jc w:val="both"/>
        <w:rPr>
          <w:b/>
        </w:rPr>
      </w:pPr>
      <w:r>
        <w:tab/>
        <w:t xml:space="preserve">Note: Prior to running a hot fix on ArcGIS, please </w:t>
      </w:r>
      <w:r w:rsidR="006556F1">
        <w:t>rename gdal18.dll.org back to gdal18.dll</w:t>
      </w:r>
    </w:p>
    <w:p w:rsidR="004C0591" w:rsidRDefault="004C0591" w:rsidP="00C80B29">
      <w:pPr>
        <w:jc w:val="both"/>
        <w:rPr>
          <w:b/>
          <w:u w:val="single"/>
        </w:rPr>
      </w:pPr>
    </w:p>
    <w:p w:rsidR="006556F1" w:rsidRDefault="006556F1" w:rsidP="006556F1">
      <w:pPr>
        <w:ind w:left="720"/>
        <w:jc w:val="both"/>
        <w:rPr>
          <w:b/>
        </w:rPr>
      </w:pPr>
      <w:r>
        <w:rPr>
          <w:b/>
        </w:rPr>
        <w:t>For ArcGIS for Server 10.3.1.</w:t>
      </w:r>
    </w:p>
    <w:p w:rsidR="006556F1" w:rsidRDefault="006556F1" w:rsidP="006556F1">
      <w:pPr>
        <w:ind w:left="720"/>
        <w:jc w:val="both"/>
      </w:pPr>
      <w:r>
        <w:t>Ensure all instances of ArcGIS for Server are closed. One way to achieve this is to run the command “</w:t>
      </w:r>
      <w:proofErr w:type="spellStart"/>
      <w:r w:rsidRPr="006556F1">
        <w:t>services.msc</w:t>
      </w:r>
      <w:proofErr w:type="spellEnd"/>
      <w:r>
        <w:t xml:space="preserve">” and stop the </w:t>
      </w:r>
      <w:r w:rsidRPr="006556F1">
        <w:rPr>
          <w:i/>
        </w:rPr>
        <w:t>‘ArcGIS Server’</w:t>
      </w:r>
      <w:r>
        <w:t xml:space="preserve"> service</w:t>
      </w:r>
    </w:p>
    <w:p w:rsidR="006556F1" w:rsidRDefault="006556F1" w:rsidP="006556F1">
      <w:pPr>
        <w:ind w:left="720"/>
        <w:jc w:val="both"/>
      </w:pPr>
      <w:r>
        <w:lastRenderedPageBreak/>
        <w:t xml:space="preserve">Rename the file </w:t>
      </w:r>
      <w:r w:rsidRPr="006556F1">
        <w:rPr>
          <w:i/>
        </w:rPr>
        <w:t>c:\Program Files\ArcGIS\Server\bin\gdal18.dll</w:t>
      </w:r>
      <w:r>
        <w:t xml:space="preserve"> to </w:t>
      </w:r>
      <w:r w:rsidRPr="006556F1">
        <w:rPr>
          <w:i/>
        </w:rPr>
        <w:t>gdal18.dll.org</w:t>
      </w:r>
    </w:p>
    <w:p w:rsidR="006556F1" w:rsidRDefault="006556F1" w:rsidP="006556F1">
      <w:pPr>
        <w:ind w:left="720"/>
        <w:jc w:val="both"/>
      </w:pPr>
      <w:r>
        <w:t>If there are restriction (</w:t>
      </w:r>
      <w:proofErr w:type="spellStart"/>
      <w:r>
        <w:t>eg</w:t>
      </w:r>
      <w:proofErr w:type="spellEnd"/>
      <w:r>
        <w:t xml:space="preserve"> access rights) to changing the DLLs then these need to first be resolved.</w:t>
      </w:r>
    </w:p>
    <w:p w:rsidR="006556F1" w:rsidRDefault="006556F1" w:rsidP="006556F1">
      <w:pPr>
        <w:ind w:left="720"/>
        <w:jc w:val="both"/>
      </w:pPr>
      <w:r>
        <w:t xml:space="preserve">Copy the file  </w:t>
      </w:r>
      <w:r w:rsidRPr="006556F1">
        <w:rPr>
          <w:b/>
          <w:i/>
        </w:rPr>
        <w:t>OptimizeRasters.zip</w:t>
      </w:r>
      <w:r w:rsidRPr="006556F1">
        <w:rPr>
          <w:i/>
        </w:rPr>
        <w:t>\OptimizeRasters\tools\bin\</w:t>
      </w:r>
      <w:r w:rsidR="00CF437B" w:rsidRPr="00CF437B">
        <w:rPr>
          <w:b/>
          <w:i/>
        </w:rPr>
        <w:t>64</w:t>
      </w:r>
      <w:r w:rsidR="00CF437B">
        <w:rPr>
          <w:i/>
        </w:rPr>
        <w:t>\</w:t>
      </w:r>
      <w:r w:rsidRPr="006556F1">
        <w:rPr>
          <w:i/>
        </w:rPr>
        <w:t>gdal18.dll</w:t>
      </w:r>
      <w:r>
        <w:t xml:space="preserve"> to </w:t>
      </w:r>
    </w:p>
    <w:p w:rsidR="006556F1" w:rsidRDefault="006556F1" w:rsidP="006556F1">
      <w:pPr>
        <w:ind w:left="720" w:firstLine="720"/>
        <w:jc w:val="both"/>
      </w:pPr>
      <w:r w:rsidRPr="004C0591">
        <w:t>c:\Program Files (x86)\Ar</w:t>
      </w:r>
      <w:r>
        <w:t>cGIS\Desktop10.3\bin\gdal18.dll</w:t>
      </w:r>
    </w:p>
    <w:p w:rsidR="006556F1" w:rsidRDefault="006556F1" w:rsidP="00CF437B">
      <w:pPr>
        <w:ind w:left="720"/>
        <w:jc w:val="both"/>
        <w:rPr>
          <w:i/>
        </w:rPr>
      </w:pPr>
      <w:r>
        <w:t xml:space="preserve">Note: </w:t>
      </w:r>
      <w:r w:rsidR="00CF437B">
        <w:t xml:space="preserve">The 64bit version for ArcGIS server is in the \64 subdirectory. </w:t>
      </w:r>
      <w:r>
        <w:t xml:space="preserve">Prior to running a hot fix on ArcGIS, please rename </w:t>
      </w:r>
      <w:r w:rsidRPr="006556F1">
        <w:rPr>
          <w:i/>
        </w:rPr>
        <w:t>gdal18.dll.org</w:t>
      </w:r>
      <w:r>
        <w:t xml:space="preserve"> back to </w:t>
      </w:r>
      <w:r w:rsidRPr="006556F1">
        <w:rPr>
          <w:i/>
        </w:rPr>
        <w:t>gdal18.dll</w:t>
      </w:r>
    </w:p>
    <w:p w:rsidR="006556F1" w:rsidRPr="006556F1" w:rsidRDefault="006556F1" w:rsidP="006556F1">
      <w:pPr>
        <w:ind w:left="720"/>
        <w:jc w:val="both"/>
        <w:rPr>
          <w:b/>
        </w:rPr>
      </w:pPr>
      <w:r>
        <w:t xml:space="preserve">Restart the </w:t>
      </w:r>
      <w:r w:rsidRPr="006556F1">
        <w:rPr>
          <w:i/>
        </w:rPr>
        <w:t>‘ArcGIS Server’</w:t>
      </w:r>
      <w:r>
        <w:t xml:space="preserve"> service.</w:t>
      </w:r>
    </w:p>
    <w:p w:rsidR="003A2A5B" w:rsidRPr="004C0591" w:rsidRDefault="003A2A5B" w:rsidP="003A2A5B">
      <w:pPr>
        <w:ind w:left="720"/>
        <w:jc w:val="both"/>
        <w:rPr>
          <w:b/>
        </w:rPr>
      </w:pPr>
      <w:r>
        <w:t>Note: Prior to running a hot fix on ArcGIS, please rename gdal18.dll.org back to gdal18.dll</w:t>
      </w:r>
    </w:p>
    <w:p w:rsidR="003A2A5B" w:rsidRDefault="003A2A5B" w:rsidP="003A2A5B">
      <w:pPr>
        <w:jc w:val="both"/>
        <w:rPr>
          <w:b/>
          <w:u w:val="single"/>
        </w:rPr>
      </w:pPr>
    </w:p>
    <w:p w:rsidR="006556F1" w:rsidRDefault="006556F1" w:rsidP="00C80B29">
      <w:pPr>
        <w:jc w:val="both"/>
        <w:rPr>
          <w:b/>
          <w:u w:val="single"/>
        </w:rPr>
      </w:pPr>
    </w:p>
    <w:p w:rsidR="002B22CA" w:rsidRPr="002B22CA" w:rsidRDefault="002B22CA" w:rsidP="00C80B29">
      <w:pPr>
        <w:jc w:val="both"/>
        <w:rPr>
          <w:b/>
          <w:u w:val="single"/>
        </w:rPr>
      </w:pPr>
      <w:r w:rsidRPr="002B22CA">
        <w:rPr>
          <w:b/>
          <w:u w:val="single"/>
        </w:rPr>
        <w:t>Running Optimize Rasters</w:t>
      </w:r>
    </w:p>
    <w:p w:rsidR="002B22CA" w:rsidRDefault="002B22CA" w:rsidP="00C80B29">
      <w:pPr>
        <w:jc w:val="both"/>
      </w:pPr>
      <w:r>
        <w:t xml:space="preserve">Optimize Rasters is a command line tool. Currently there is no graphical user interface or </w:t>
      </w:r>
      <w:proofErr w:type="spellStart"/>
      <w:r>
        <w:t>GPTool</w:t>
      </w:r>
      <w:proofErr w:type="spellEnd"/>
      <w:r>
        <w:t xml:space="preserve"> (although these tools may soon be developed).</w:t>
      </w:r>
    </w:p>
    <w:p w:rsidR="002B22CA" w:rsidRDefault="002B22CA" w:rsidP="00C80B29">
      <w:pPr>
        <w:jc w:val="both"/>
      </w:pPr>
      <w:r>
        <w:t>Help for the command can be obtained by using the following command:</w:t>
      </w:r>
    </w:p>
    <w:p w:rsidR="00FA6488" w:rsidRPr="00FA6488" w:rsidRDefault="00FA6488" w:rsidP="00C80B29">
      <w:pPr>
        <w:jc w:val="both"/>
        <w:rPr>
          <w:b/>
        </w:rPr>
      </w:pPr>
      <w:r w:rsidRPr="00FA6488">
        <w:rPr>
          <w:b/>
        </w:rPr>
        <w:t>&lt;path_to_python.exe&gt; &lt;path_to_optimizerastes.py&gt; --help</w:t>
      </w:r>
    </w:p>
    <w:p w:rsidR="00E50C32" w:rsidRDefault="00E50C32" w:rsidP="002B22CA">
      <w:pPr>
        <w:jc w:val="both"/>
      </w:pPr>
      <w:r>
        <w:t>A  common command line usage is</w:t>
      </w:r>
      <w:r w:rsidR="00A64968">
        <w:t>:</w:t>
      </w:r>
    </w:p>
    <w:p w:rsidR="00E50C32" w:rsidRDefault="00E50C32" w:rsidP="00E50C32">
      <w:pPr>
        <w:tabs>
          <w:tab w:val="left" w:pos="720"/>
        </w:tabs>
        <w:jc w:val="both"/>
      </w:pPr>
      <w:r>
        <w:t xml:space="preserve">&lt;path to python.exe&gt; &lt;path to optimizerasters.py&gt; -input=&lt;path to input folder&gt; -output=&lt;path to </w:t>
      </w:r>
      <w:proofErr w:type="spellStart"/>
      <w:r>
        <w:t>outputfolder</w:t>
      </w:r>
      <w:proofErr w:type="spellEnd"/>
      <w:r>
        <w:t>&gt; -mode=</w:t>
      </w:r>
      <w:proofErr w:type="spellStart"/>
      <w:r>
        <w:t>mrf</w:t>
      </w:r>
      <w:proofErr w:type="spellEnd"/>
    </w:p>
    <w:p w:rsidR="002B22CA" w:rsidRDefault="002B22CA" w:rsidP="002B22CA">
      <w:pPr>
        <w:jc w:val="both"/>
      </w:pPr>
      <w:r>
        <w:t>The following command line arguments can be used:</w:t>
      </w:r>
    </w:p>
    <w:p w:rsidR="00E40DA8" w:rsidRDefault="00E40DA8" w:rsidP="00E40DA8">
      <w:pPr>
        <w:jc w:val="both"/>
      </w:pPr>
      <w:r>
        <w:t>-input</w:t>
      </w:r>
      <w:r w:rsidR="002B22CA">
        <w:t xml:space="preserve"> = </w:t>
      </w:r>
      <w:r>
        <w:t>Input directory path</w:t>
      </w:r>
      <w:r w:rsidR="00AD74ED">
        <w:t>. Note all files in a directory will be processed.</w:t>
      </w:r>
    </w:p>
    <w:p w:rsidR="00E40DA8" w:rsidRDefault="00E40DA8" w:rsidP="00E40DA8">
      <w:pPr>
        <w:jc w:val="both"/>
      </w:pPr>
      <w:r>
        <w:t>-output</w:t>
      </w:r>
      <w:r w:rsidR="002B22CA">
        <w:t xml:space="preserve"> </w:t>
      </w:r>
      <w:r>
        <w:t>=</w:t>
      </w:r>
      <w:r w:rsidR="002B22CA">
        <w:t xml:space="preserve"> </w:t>
      </w:r>
      <w:r>
        <w:t>Output directory path</w:t>
      </w:r>
    </w:p>
    <w:p w:rsidR="002B22CA" w:rsidRDefault="002B22CA" w:rsidP="002B22CA">
      <w:pPr>
        <w:jc w:val="both"/>
      </w:pPr>
      <w:r>
        <w:t>-</w:t>
      </w:r>
      <w:proofErr w:type="spellStart"/>
      <w:r>
        <w:t>config</w:t>
      </w:r>
      <w:proofErr w:type="spellEnd"/>
      <w:r>
        <w:t xml:space="preserve"> = Configuration file with default settings</w:t>
      </w:r>
      <w:r w:rsidR="00AD74ED">
        <w:t xml:space="preserve">. All parameters not defined on the command line will be taken from this file. If undefined then </w:t>
      </w:r>
      <w:r>
        <w:t>OptimizeRasters.xml stored in the same location as OptimizeRasters.py</w:t>
      </w:r>
      <w:r w:rsidR="00AD74ED">
        <w:t xml:space="preserve"> will be used</w:t>
      </w:r>
      <w:r w:rsidR="00A64968">
        <w:t>. The configuration file can be used</w:t>
      </w:r>
      <w:r w:rsidR="003C35CA">
        <w:t xml:space="preserve"> to define often used configuration setting so reducing the command line parameters required.</w:t>
      </w:r>
      <w:r w:rsidR="00AD74ED">
        <w:t xml:space="preserve"> P</w:t>
      </w:r>
      <w:r w:rsidR="003C35CA">
        <w:t>arameter defined in the command line override configuration parameters.</w:t>
      </w:r>
    </w:p>
    <w:p w:rsidR="00E40DA8" w:rsidRDefault="002B22CA" w:rsidP="00E40DA8">
      <w:pPr>
        <w:jc w:val="both"/>
      </w:pPr>
      <w:r>
        <w:t xml:space="preserve">-mode </w:t>
      </w:r>
      <w:r w:rsidR="00E40DA8">
        <w:t>=</w:t>
      </w:r>
      <w:r>
        <w:t xml:space="preserve"> </w:t>
      </w:r>
      <w:r w:rsidR="00E40DA8">
        <w:t xml:space="preserve">Processing mode/output format, value should be </w:t>
      </w:r>
      <w:proofErr w:type="spellStart"/>
      <w:r w:rsidR="00E40DA8">
        <w:t>mrf</w:t>
      </w:r>
      <w:proofErr w:type="spellEnd"/>
      <w:r w:rsidR="00E40DA8">
        <w:t xml:space="preserve">, </w:t>
      </w:r>
      <w:proofErr w:type="spellStart"/>
      <w:r w:rsidR="00E40DA8">
        <w:t>cachingmrf</w:t>
      </w:r>
      <w:proofErr w:type="spellEnd"/>
      <w:r w:rsidR="00E40DA8">
        <w:t xml:space="preserve">, </w:t>
      </w:r>
      <w:proofErr w:type="spellStart"/>
      <w:r w:rsidR="00E40DA8">
        <w:t>clonemrf</w:t>
      </w:r>
      <w:proofErr w:type="spellEnd"/>
      <w:r w:rsidR="00E40DA8">
        <w:t xml:space="preserve">, </w:t>
      </w:r>
      <w:proofErr w:type="spellStart"/>
      <w:r w:rsidR="00E40DA8">
        <w:t>tif</w:t>
      </w:r>
      <w:proofErr w:type="spellEnd"/>
      <w:r w:rsidR="00DB64BF">
        <w:t xml:space="preserve">. Refer below to the meaning of modes </w:t>
      </w:r>
    </w:p>
    <w:p w:rsidR="00E40DA8" w:rsidRDefault="00E40DA8" w:rsidP="00E40DA8">
      <w:pPr>
        <w:jc w:val="both"/>
      </w:pPr>
      <w:r>
        <w:t>-cache =</w:t>
      </w:r>
      <w:r w:rsidR="002B22CA">
        <w:t xml:space="preserve"> </w:t>
      </w:r>
      <w:r>
        <w:t>cache output directory path</w:t>
      </w:r>
      <w:r w:rsidR="002B22CA">
        <w:t>. Location to embed into MRF files for where to create the cache files. If not defined then will be the same location as the MRF files.</w:t>
      </w:r>
      <w:r w:rsidR="00AD74ED">
        <w:t xml:space="preserve"> (see below for information on cache management)</w:t>
      </w:r>
    </w:p>
    <w:p w:rsidR="00E40DA8" w:rsidRDefault="00E40DA8" w:rsidP="00E40DA8">
      <w:pPr>
        <w:jc w:val="both"/>
      </w:pPr>
      <w:r>
        <w:t>-quality =JPEG quality if compression is jpeg</w:t>
      </w:r>
    </w:p>
    <w:p w:rsidR="00E40DA8" w:rsidRDefault="00E40DA8" w:rsidP="00E40DA8">
      <w:pPr>
        <w:jc w:val="both"/>
      </w:pPr>
      <w:r>
        <w:lastRenderedPageBreak/>
        <w:t>-</w:t>
      </w:r>
      <w:proofErr w:type="spellStart"/>
      <w:r>
        <w:t>prec</w:t>
      </w:r>
      <w:proofErr w:type="spellEnd"/>
      <w:r w:rsidR="003C35CA">
        <w:t xml:space="preserve"> </w:t>
      </w:r>
      <w:r>
        <w:t>=</w:t>
      </w:r>
      <w:r w:rsidR="003C35CA">
        <w:t xml:space="preserve"> </w:t>
      </w:r>
      <w:r>
        <w:t xml:space="preserve">LERC precision </w:t>
      </w:r>
    </w:p>
    <w:p w:rsidR="00E40DA8" w:rsidRDefault="00E40DA8" w:rsidP="00E40DA8">
      <w:pPr>
        <w:jc w:val="both"/>
      </w:pPr>
      <w:r>
        <w:t>-pyramids =</w:t>
      </w:r>
      <w:r w:rsidR="00FA0B21">
        <w:t>If to g</w:t>
      </w:r>
      <w:r>
        <w:t>enerate pyramids- value should be true/f</w:t>
      </w:r>
      <w:r w:rsidR="003C35CA">
        <w:t>al</w:t>
      </w:r>
      <w:r>
        <w:t>se</w:t>
      </w:r>
      <w:r w:rsidR="00FA0B21">
        <w:t xml:space="preserve">. Typically pyramids should always be created. Used to override the </w:t>
      </w:r>
      <w:proofErr w:type="spellStart"/>
      <w:r w:rsidR="00FA0B21" w:rsidRPr="00FA0B21">
        <w:t>BuildPyramids</w:t>
      </w:r>
      <w:proofErr w:type="spellEnd"/>
      <w:r w:rsidR="00FA0B21">
        <w:t xml:space="preserve"> parameter in </w:t>
      </w:r>
      <w:proofErr w:type="spellStart"/>
      <w:r w:rsidR="00FA0B21">
        <w:t>config</w:t>
      </w:r>
      <w:proofErr w:type="spellEnd"/>
      <w:r w:rsidR="00FA0B21">
        <w:t xml:space="preserve"> file</w:t>
      </w:r>
    </w:p>
    <w:p w:rsidR="00E40DA8" w:rsidRDefault="00246116" w:rsidP="00E40DA8">
      <w:pPr>
        <w:jc w:val="both"/>
      </w:pPr>
      <w:r w:rsidRPr="00246116">
        <w:t>-</w:t>
      </w:r>
      <w:proofErr w:type="spellStart"/>
      <w:r w:rsidRPr="00246116">
        <w:t>clouddownload</w:t>
      </w:r>
      <w:proofErr w:type="spellEnd"/>
      <w:r w:rsidR="00E40DA8">
        <w:t xml:space="preserve"> =</w:t>
      </w:r>
      <w:r w:rsidR="003C35CA">
        <w:t xml:space="preserve"> If </w:t>
      </w:r>
      <w:r w:rsidR="00E40DA8">
        <w:t xml:space="preserve">the input </w:t>
      </w:r>
      <w:r>
        <w:t>is a</w:t>
      </w:r>
      <w:r w:rsidR="003C35CA">
        <w:t xml:space="preserve"> S</w:t>
      </w:r>
      <w:r w:rsidR="00E40DA8">
        <w:t>3</w:t>
      </w:r>
      <w:r>
        <w:t>/Azure cloud storage</w:t>
      </w:r>
      <w:r w:rsidR="00E40DA8">
        <w:t xml:space="preserve"> folder </w:t>
      </w:r>
      <w:r w:rsidR="003C35CA">
        <w:t xml:space="preserve">this value should be </w:t>
      </w:r>
      <w:r w:rsidR="00E40DA8">
        <w:t>true</w:t>
      </w:r>
      <w:r w:rsidR="003C35CA">
        <w:t xml:space="preserve"> else fal</w:t>
      </w:r>
      <w:r w:rsidR="00E40DA8">
        <w:t>se</w:t>
      </w:r>
    </w:p>
    <w:p w:rsidR="00E40DA8" w:rsidRDefault="005D05F2" w:rsidP="00E40DA8">
      <w:pPr>
        <w:jc w:val="both"/>
      </w:pPr>
      <w:r w:rsidRPr="005D05F2">
        <w:t>-</w:t>
      </w:r>
      <w:proofErr w:type="spellStart"/>
      <w:r w:rsidRPr="005D05F2">
        <w:t>cloudupload</w:t>
      </w:r>
      <w:proofErr w:type="spellEnd"/>
      <w:r w:rsidR="00E40DA8">
        <w:t xml:space="preserve"> =</w:t>
      </w:r>
      <w:r w:rsidR="003C35CA" w:rsidRPr="003C35CA">
        <w:t xml:space="preserve"> </w:t>
      </w:r>
      <w:r w:rsidR="003C35CA">
        <w:t>If the input is an S3 folder this value should be true else false</w:t>
      </w:r>
    </w:p>
    <w:p w:rsidR="00E40DA8" w:rsidRDefault="00E40DA8" w:rsidP="00E40DA8">
      <w:pPr>
        <w:jc w:val="both"/>
      </w:pPr>
      <w:r>
        <w:t>-subs =</w:t>
      </w:r>
      <w:r w:rsidR="003C35CA">
        <w:t xml:space="preserve"> </w:t>
      </w:r>
      <w:r>
        <w:t>Include sub-direc</w:t>
      </w:r>
      <w:r w:rsidR="003C35CA">
        <w:t>tories - value should be true/false. If true all sub directories of the input directory will also be processed</w:t>
      </w:r>
    </w:p>
    <w:p w:rsidR="00E40DA8" w:rsidRDefault="00E40DA8" w:rsidP="00E40DA8">
      <w:pPr>
        <w:jc w:val="both"/>
      </w:pPr>
      <w:r>
        <w:t>-</w:t>
      </w:r>
      <w:proofErr w:type="spellStart"/>
      <w:r>
        <w:t>tempinput</w:t>
      </w:r>
      <w:proofErr w:type="spellEnd"/>
      <w:r>
        <w:t>=Path to copy -</w:t>
      </w:r>
      <w:r w:rsidR="003C35CA">
        <w:t>input raters before conversion. I</w:t>
      </w:r>
      <w:r>
        <w:t xml:space="preserve">f </w:t>
      </w:r>
      <w:r w:rsidR="003C35CA">
        <w:t xml:space="preserve">the </w:t>
      </w:r>
      <w:r>
        <w:t>in</w:t>
      </w:r>
      <w:r w:rsidR="003C35CA">
        <w:t>put is S</w:t>
      </w:r>
      <w:r>
        <w:t xml:space="preserve">3 </w:t>
      </w:r>
      <w:r w:rsidR="003C35CA">
        <w:t xml:space="preserve">then </w:t>
      </w:r>
      <w:r>
        <w:t xml:space="preserve">this is </w:t>
      </w:r>
      <w:r w:rsidR="003C35CA">
        <w:t xml:space="preserve">a </w:t>
      </w:r>
      <w:r>
        <w:t>required parameter</w:t>
      </w:r>
      <w:r w:rsidR="003C35CA">
        <w:t>. The input rasters will be temporarily copied to this directory before processing.</w:t>
      </w:r>
    </w:p>
    <w:p w:rsidR="00C80B29" w:rsidRDefault="00E40DA8" w:rsidP="00E40DA8">
      <w:pPr>
        <w:jc w:val="both"/>
      </w:pPr>
      <w:r>
        <w:t>-</w:t>
      </w:r>
      <w:proofErr w:type="spellStart"/>
      <w:r>
        <w:t>tempoutput</w:t>
      </w:r>
      <w:proofErr w:type="spellEnd"/>
      <w:r>
        <w:t xml:space="preserve">=Path to </w:t>
      </w:r>
      <w:r w:rsidR="00DB64BF">
        <w:t>copy</w:t>
      </w:r>
      <w:r>
        <w:t xml:space="preserve"> converted rasters before moving to output</w:t>
      </w:r>
      <w:r w:rsidR="003C35CA">
        <w:t xml:space="preserve">. If the </w:t>
      </w:r>
      <w:r>
        <w:t xml:space="preserve">output is </w:t>
      </w:r>
      <w:r w:rsidR="003C35CA">
        <w:t>S</w:t>
      </w:r>
      <w:r>
        <w:t xml:space="preserve">3 </w:t>
      </w:r>
      <w:r w:rsidR="003C35CA">
        <w:t xml:space="preserve">then this is </w:t>
      </w:r>
      <w:r>
        <w:t>a required parameter</w:t>
      </w:r>
      <w:r w:rsidR="00BB2EC5">
        <w:t xml:space="preserve">. The input rasters will be temporarily copied to this directory before being uploaded to S3. It is optimum if this is on a faster drive as pyramids will be generated by reading and writing to this </w:t>
      </w:r>
      <w:proofErr w:type="spellStart"/>
      <w:r w:rsidR="00BB2EC5">
        <w:t>locaiton</w:t>
      </w:r>
      <w:proofErr w:type="spellEnd"/>
      <w:r w:rsidR="00BB2EC5">
        <w:t>.</w:t>
      </w:r>
    </w:p>
    <w:p w:rsidR="003C35CA" w:rsidRDefault="00E40DA8" w:rsidP="00E40DA8">
      <w:pPr>
        <w:jc w:val="both"/>
      </w:pPr>
      <w:r>
        <w:t>All the above arguments can be defined in the configuration file</w:t>
      </w:r>
      <w:r w:rsidR="003C35CA">
        <w:t xml:space="preserve">, reducing the need for </w:t>
      </w:r>
      <w:r>
        <w:t xml:space="preserve">command line </w:t>
      </w:r>
      <w:r w:rsidR="003C35CA">
        <w:t xml:space="preserve">parameters. The configuration file contains additional parameters, with </w:t>
      </w:r>
      <w:r>
        <w:t>expl</w:t>
      </w:r>
      <w:r w:rsidR="003C35CA">
        <w:t>anations of their use.</w:t>
      </w:r>
    </w:p>
    <w:p w:rsidR="003C35CA" w:rsidRDefault="003C35CA" w:rsidP="00E40DA8">
      <w:pPr>
        <w:jc w:val="both"/>
      </w:pPr>
      <w:r>
        <w:t>Some of the important configuration parameters the may  need to be change include:</w:t>
      </w:r>
    </w:p>
    <w:p w:rsidR="004D2A39" w:rsidRDefault="004D2A39" w:rsidP="004D2A39">
      <w:pPr>
        <w:tabs>
          <w:tab w:val="left" w:pos="360"/>
        </w:tabs>
        <w:jc w:val="both"/>
      </w:pPr>
      <w:proofErr w:type="spellStart"/>
      <w:r w:rsidRPr="004D2A39">
        <w:t>RasterFormatFilter</w:t>
      </w:r>
      <w:proofErr w:type="spellEnd"/>
      <w:r>
        <w:t xml:space="preserve"> – Defined the file extension of the rasters that should be converted. Typically this is set to “</w:t>
      </w:r>
      <w:proofErr w:type="spellStart"/>
      <w:r>
        <w:t>tif,TIF,mrf</w:t>
      </w:r>
      <w:proofErr w:type="spellEnd"/>
      <w:r>
        <w:t xml:space="preserve">” and defines that files with these extensions </w:t>
      </w:r>
      <w:r w:rsidR="00BB2EC5">
        <w:t xml:space="preserve">are rasters that </w:t>
      </w:r>
      <w:r>
        <w:t>should be converted. All other files (</w:t>
      </w:r>
      <w:proofErr w:type="spellStart"/>
      <w:r>
        <w:t>eg</w:t>
      </w:r>
      <w:proofErr w:type="spellEnd"/>
      <w:r>
        <w:t xml:space="preserve"> JPEG file that may contain a Logo) do not get converted, but get copied from source to destination. Note the file extensions are case sensitive hence the definition of </w:t>
      </w:r>
      <w:proofErr w:type="spellStart"/>
      <w:r>
        <w:t>tif</w:t>
      </w:r>
      <w:proofErr w:type="spellEnd"/>
      <w:r>
        <w:t xml:space="preserve"> and TIF.</w:t>
      </w:r>
    </w:p>
    <w:p w:rsidR="00A639A1" w:rsidRDefault="004D2A39" w:rsidP="00A639A1">
      <w:pPr>
        <w:tabs>
          <w:tab w:val="left" w:pos="360"/>
        </w:tabs>
        <w:jc w:val="both"/>
      </w:pPr>
      <w:proofErr w:type="spellStart"/>
      <w:r>
        <w:t>ExcludeFilter</w:t>
      </w:r>
      <w:proofErr w:type="spellEnd"/>
      <w:r>
        <w:t xml:space="preserve"> – Defines the extension of files that should not be copied as they are not needed. Typically if data is being converted say to TIF with internal pyramids or MRF files then </w:t>
      </w:r>
      <w:r w:rsidR="00A639A1">
        <w:t xml:space="preserve">existing </w:t>
      </w:r>
      <w:proofErr w:type="spellStart"/>
      <w:r w:rsidR="00A639A1">
        <w:t>ovr</w:t>
      </w:r>
      <w:proofErr w:type="spellEnd"/>
      <w:r w:rsidR="00A639A1">
        <w:t xml:space="preserve"> or </w:t>
      </w:r>
      <w:proofErr w:type="spellStart"/>
      <w:r w:rsidR="00A639A1">
        <w:t>rrd</w:t>
      </w:r>
      <w:proofErr w:type="spellEnd"/>
      <w:r w:rsidR="00A639A1">
        <w:t xml:space="preserve"> files are not required. Similarly there are other files that would typically be replaced with new files such as </w:t>
      </w:r>
      <w:proofErr w:type="spellStart"/>
      <w:r w:rsidR="00A639A1">
        <w:t>idx</w:t>
      </w:r>
      <w:proofErr w:type="spellEnd"/>
      <w:r w:rsidR="00A639A1">
        <w:t xml:space="preserve">, </w:t>
      </w:r>
      <w:proofErr w:type="spellStart"/>
      <w:r w:rsidR="00A639A1">
        <w:t>lrc</w:t>
      </w:r>
      <w:proofErr w:type="spellEnd"/>
      <w:r w:rsidR="00A639A1">
        <w:t xml:space="preserve">, </w:t>
      </w:r>
      <w:proofErr w:type="spellStart"/>
      <w:r w:rsidR="00A639A1">
        <w:t>mrf_cache</w:t>
      </w:r>
      <w:proofErr w:type="spellEnd"/>
      <w:r w:rsidR="00A639A1">
        <w:t xml:space="preserve">, </w:t>
      </w:r>
      <w:proofErr w:type="spellStart"/>
      <w:r w:rsidR="00A639A1">
        <w:t>pjp</w:t>
      </w:r>
      <w:proofErr w:type="spellEnd"/>
      <w:r w:rsidR="00A639A1">
        <w:t xml:space="preserve">, </w:t>
      </w:r>
      <w:proofErr w:type="spellStart"/>
      <w:r w:rsidR="00A639A1">
        <w:t>ppng</w:t>
      </w:r>
      <w:proofErr w:type="spellEnd"/>
      <w:r w:rsidR="00A639A1">
        <w:t xml:space="preserve">, </w:t>
      </w:r>
      <w:proofErr w:type="spellStart"/>
      <w:r w:rsidR="00A639A1">
        <w:t>pft</w:t>
      </w:r>
      <w:proofErr w:type="spellEnd"/>
      <w:r w:rsidR="00A639A1">
        <w:t xml:space="preserve">, </w:t>
      </w:r>
      <w:proofErr w:type="spellStart"/>
      <w:r w:rsidR="00A639A1">
        <w:t>pzp</w:t>
      </w:r>
      <w:proofErr w:type="spellEnd"/>
      <w:r w:rsidR="00A639A1">
        <w:t xml:space="preserve">. In some workflows other file extension from the source are also not required such as </w:t>
      </w:r>
      <w:proofErr w:type="spellStart"/>
      <w:r w:rsidR="00A639A1">
        <w:t>tfw</w:t>
      </w:r>
      <w:proofErr w:type="spellEnd"/>
      <w:r w:rsidR="00A639A1">
        <w:t xml:space="preserve"> aux.xml and can in included in this list.</w:t>
      </w:r>
    </w:p>
    <w:p w:rsidR="00023D2B" w:rsidRDefault="00023D2B" w:rsidP="00A639A1">
      <w:pPr>
        <w:tabs>
          <w:tab w:val="left" w:pos="360"/>
        </w:tabs>
        <w:jc w:val="both"/>
      </w:pPr>
      <w:proofErr w:type="spellStart"/>
      <w:r>
        <w:t>KeepExtension</w:t>
      </w:r>
      <w:proofErr w:type="spellEnd"/>
      <w:r>
        <w:t xml:space="preserve"> – Defines if the output </w:t>
      </w:r>
      <w:r w:rsidRPr="00023D2B">
        <w:t>raster extensions</w:t>
      </w:r>
      <w:r>
        <w:t xml:space="preserve"> should be changed or not. If true the extension will remain the same as the input even if the format was changed (</w:t>
      </w:r>
      <w:proofErr w:type="spellStart"/>
      <w:r>
        <w:t>eg</w:t>
      </w:r>
      <w:proofErr w:type="spellEnd"/>
      <w:r>
        <w:t xml:space="preserve"> to MRF). If false then the extension will be that most appropriate for the output format (typically .</w:t>
      </w:r>
      <w:proofErr w:type="spellStart"/>
      <w:r>
        <w:t>tif</w:t>
      </w:r>
      <w:proofErr w:type="spellEnd"/>
      <w:r>
        <w:t xml:space="preserve"> or .</w:t>
      </w:r>
      <w:proofErr w:type="spellStart"/>
      <w:r>
        <w:t>mrf</w:t>
      </w:r>
      <w:proofErr w:type="spellEnd"/>
      <w:r>
        <w:t>)</w:t>
      </w:r>
    </w:p>
    <w:p w:rsidR="00A639A1" w:rsidRDefault="00A639A1" w:rsidP="00A639A1">
      <w:pPr>
        <w:tabs>
          <w:tab w:val="left" w:pos="360"/>
        </w:tabs>
        <w:jc w:val="both"/>
        <w:rPr>
          <w:rFonts w:cs="Times New Roman"/>
          <w:bCs/>
        </w:rPr>
      </w:pPr>
      <w:proofErr w:type="spellStart"/>
      <w:r>
        <w:rPr>
          <w:rFonts w:cs="Times New Roman"/>
          <w:bCs/>
        </w:rPr>
        <w:t>PyramidFactor</w:t>
      </w:r>
      <w:proofErr w:type="spellEnd"/>
      <w:r>
        <w:rPr>
          <w:rFonts w:cs="Times New Roman"/>
          <w:bCs/>
        </w:rPr>
        <w:t xml:space="preserve"> – Defines the factors to build. Typically this is 2 4 8 16 32 64</w:t>
      </w:r>
      <w:r w:rsidR="00BB2EC5">
        <w:rPr>
          <w:rFonts w:cs="Times New Roman"/>
          <w:bCs/>
        </w:rPr>
        <w:t xml:space="preserve">. It can be set to a factor of </w:t>
      </w:r>
      <w:r>
        <w:rPr>
          <w:rFonts w:cs="Times New Roman"/>
          <w:bCs/>
        </w:rPr>
        <w:t>3 such as 3 9 27 81</w:t>
      </w:r>
    </w:p>
    <w:p w:rsidR="00A639A1" w:rsidRDefault="00A639A1" w:rsidP="00A639A1">
      <w:pPr>
        <w:tabs>
          <w:tab w:val="left" w:pos="360"/>
        </w:tabs>
        <w:jc w:val="both"/>
      </w:pPr>
      <w:proofErr w:type="spellStart"/>
      <w:r>
        <w:t>PyramidSampling</w:t>
      </w:r>
      <w:proofErr w:type="spellEnd"/>
      <w:r>
        <w:t xml:space="preserve"> – Defines sampling to use for pyramids such as average or nearest. If undefined then average will be used except for some specific cases such as </w:t>
      </w:r>
      <w:r w:rsidR="006205F9">
        <w:t>quality files for Landsat8</w:t>
      </w:r>
    </w:p>
    <w:p w:rsidR="006205F9" w:rsidRDefault="006205F9" w:rsidP="00A639A1">
      <w:pPr>
        <w:tabs>
          <w:tab w:val="left" w:pos="360"/>
        </w:tabs>
        <w:jc w:val="both"/>
      </w:pPr>
      <w:proofErr w:type="spellStart"/>
      <w:r>
        <w:t>NoDataValue</w:t>
      </w:r>
      <w:proofErr w:type="spellEnd"/>
      <w:r>
        <w:t xml:space="preserve"> – Defines if there is a </w:t>
      </w:r>
      <w:proofErr w:type="spellStart"/>
      <w:r>
        <w:t>NoDataValue</w:t>
      </w:r>
      <w:proofErr w:type="spellEnd"/>
      <w:r>
        <w:t xml:space="preserve"> in the source. This is important to define if rasters have 0 as </w:t>
      </w:r>
      <w:proofErr w:type="spellStart"/>
      <w:r>
        <w:t>NoData</w:t>
      </w:r>
      <w:proofErr w:type="spellEnd"/>
      <w:r>
        <w:t xml:space="preserve"> so that the pyramid generat</w:t>
      </w:r>
      <w:r w:rsidR="00023D2B">
        <w:t>ion will not include this value</w:t>
      </w:r>
      <w:r>
        <w:t>.</w:t>
      </w:r>
    </w:p>
    <w:p w:rsidR="009F1739" w:rsidRDefault="00A639A1" w:rsidP="006205F9">
      <w:pPr>
        <w:tabs>
          <w:tab w:val="left" w:pos="360"/>
        </w:tabs>
        <w:jc w:val="both"/>
      </w:pPr>
      <w:proofErr w:type="spellStart"/>
      <w:r>
        <w:lastRenderedPageBreak/>
        <w:t>BlockSize</w:t>
      </w:r>
      <w:proofErr w:type="spellEnd"/>
      <w:r w:rsidR="006205F9">
        <w:t xml:space="preserve"> – Define the size of the tiles (sometimes called blocks) in the output image. A value of 512 is recommended for most datasets. Smaller values</w:t>
      </w:r>
      <w:r w:rsidR="00BB2EC5">
        <w:t xml:space="preserve"> that are powers of 2 (</w:t>
      </w:r>
      <w:proofErr w:type="spellStart"/>
      <w:r w:rsidR="00BB2EC5">
        <w:t>eg</w:t>
      </w:r>
      <w:proofErr w:type="spellEnd"/>
      <w:r w:rsidR="00BB2EC5">
        <w:t xml:space="preserve"> 128,256)</w:t>
      </w:r>
      <w:r w:rsidR="006205F9">
        <w:t xml:space="preserve"> may be used in dataset where the generation of temporal profiles is common.</w:t>
      </w:r>
    </w:p>
    <w:p w:rsidR="0096448A" w:rsidRDefault="0096448A" w:rsidP="006436F6">
      <w:pPr>
        <w:tabs>
          <w:tab w:val="left" w:pos="720"/>
        </w:tabs>
        <w:jc w:val="both"/>
        <w:rPr>
          <w:b/>
          <w:u w:val="single"/>
        </w:rPr>
      </w:pPr>
    </w:p>
    <w:p w:rsidR="006436F6" w:rsidRDefault="002D6A24" w:rsidP="006436F6">
      <w:pPr>
        <w:tabs>
          <w:tab w:val="left" w:pos="720"/>
        </w:tabs>
        <w:jc w:val="both"/>
        <w:rPr>
          <w:b/>
          <w:u w:val="single"/>
        </w:rPr>
      </w:pPr>
      <w:r>
        <w:rPr>
          <w:b/>
          <w:u w:val="single"/>
        </w:rPr>
        <w:t>Resume interrupted workflows.</w:t>
      </w:r>
    </w:p>
    <w:p w:rsidR="009877AA" w:rsidRDefault="006D3F3A" w:rsidP="008850BC">
      <w:pPr>
        <w:tabs>
          <w:tab w:val="left" w:pos="720"/>
        </w:tabs>
        <w:jc w:val="both"/>
      </w:pPr>
      <w:r>
        <w:t>OptimizeRasters has a built in resume functionality to help continue a workflow from a point of interruption. This is immensely helpful in cases where only a few of</w:t>
      </w:r>
      <w:r w:rsidR="00280E15">
        <w:t xml:space="preserve"> the</w:t>
      </w:r>
      <w:r>
        <w:t xml:space="preserve"> input files have failed to process and to avoid redoing the entire workflow each time something goes wrong</w:t>
      </w:r>
      <w:r w:rsidR="00280E15">
        <w:t xml:space="preserve"> </w:t>
      </w:r>
      <w:r w:rsidR="009877AA">
        <w:t xml:space="preserve">and </w:t>
      </w:r>
      <w:r w:rsidR="00280E15">
        <w:t xml:space="preserve">not to forget the cost associated </w:t>
      </w:r>
      <w:r w:rsidR="009877AA">
        <w:t xml:space="preserve">with accessing data </w:t>
      </w:r>
      <w:r w:rsidR="00280E15">
        <w:t>hosted on a Cloud</w:t>
      </w:r>
      <w:r w:rsidR="009877AA">
        <w:t xml:space="preserve"> FS</w:t>
      </w:r>
      <w:r w:rsidR="00280E15">
        <w:t>.</w:t>
      </w:r>
      <w:r>
        <w:t xml:space="preserve"> OptimizeRasters </w:t>
      </w:r>
      <w:r w:rsidR="00280E15">
        <w:t xml:space="preserve">by default </w:t>
      </w:r>
      <w:r>
        <w:t>take</w:t>
      </w:r>
      <w:r w:rsidR="00280E15">
        <w:t>s</w:t>
      </w:r>
      <w:r>
        <w:t xml:space="preserve"> care of processing only those files that have failed and there</w:t>
      </w:r>
      <w:r w:rsidR="00280E15">
        <w:t xml:space="preserve">’s no extra </w:t>
      </w:r>
      <w:r w:rsidR="009877AA">
        <w:t>effort</w:t>
      </w:r>
      <w:r w:rsidR="00280E15">
        <w:t xml:space="preserve"> </w:t>
      </w:r>
      <w:r w:rsidR="009877AA">
        <w:t xml:space="preserve">is necessary </w:t>
      </w:r>
      <w:r w:rsidR="00280E15">
        <w:t xml:space="preserve">to get the workflow </w:t>
      </w:r>
      <w:r w:rsidR="009877AA">
        <w:t>restarted to complete only the failed ones</w:t>
      </w:r>
      <w:r w:rsidR="00280E15">
        <w:t xml:space="preserve">. This therefore increases the productivity by freeing the user to work with something else. </w:t>
      </w:r>
    </w:p>
    <w:p w:rsidR="000A396E" w:rsidRDefault="009877AA" w:rsidP="008850BC">
      <w:pPr>
        <w:tabs>
          <w:tab w:val="left" w:pos="720"/>
        </w:tabs>
        <w:jc w:val="both"/>
      </w:pPr>
      <w:r>
        <w:t>B</w:t>
      </w:r>
      <w:r w:rsidR="0030746A">
        <w:t xml:space="preserve">y default </w:t>
      </w:r>
      <w:r w:rsidR="007C7DC2">
        <w:t xml:space="preserve">OptimizeRasters creates a (Job) file each time it’s run. </w:t>
      </w:r>
      <w:r w:rsidR="00BF4095">
        <w:t>A Job file is a simple text file which has a header block</w:t>
      </w:r>
      <w:r w:rsidR="008850BC">
        <w:t xml:space="preserve"> at the start</w:t>
      </w:r>
      <w:r w:rsidR="00BF4095">
        <w:t xml:space="preserve">, a series of key value pairs </w:t>
      </w:r>
      <w:r>
        <w:t xml:space="preserve">each </w:t>
      </w:r>
      <w:r w:rsidR="00BF4095">
        <w:t>starting with ‘#’</w:t>
      </w:r>
      <w:r w:rsidR="00150EF3">
        <w:t xml:space="preserve"> and</w:t>
      </w:r>
      <w:r w:rsidR="00BF4095">
        <w:t xml:space="preserve"> followed by a list of files to proces</w:t>
      </w:r>
      <w:r>
        <w:t xml:space="preserve">s at the source input location. </w:t>
      </w:r>
      <w:r w:rsidR="007C7DC2">
        <w:t xml:space="preserve">The naming convention for the (Job) file is </w:t>
      </w:r>
      <w:proofErr w:type="spellStart"/>
      <w:r w:rsidR="007C7DC2" w:rsidRPr="007C7DC2">
        <w:t>OR_</w:t>
      </w:r>
      <w:r w:rsidR="007C7DC2">
        <w:t>YYYYMMDDTHHMMSSssssss</w:t>
      </w:r>
      <w:r w:rsidR="00474DC1">
        <w:t>.orjob</w:t>
      </w:r>
      <w:proofErr w:type="spellEnd"/>
      <w:r w:rsidR="007C7DC2">
        <w:t xml:space="preserve">. </w:t>
      </w:r>
      <w:r w:rsidR="00BF4095">
        <w:t>The syntax followed by the underscore</w:t>
      </w:r>
      <w:r w:rsidR="008850BC">
        <w:t xml:space="preserve"> </w:t>
      </w:r>
      <w:r w:rsidR="00BF4095">
        <w:t>is the DATATIME format in</w:t>
      </w:r>
      <w:r w:rsidR="00150EF3">
        <w:t xml:space="preserve"> the</w:t>
      </w:r>
      <w:r w:rsidR="00BF4095">
        <w:t xml:space="preserve"> ISO </w:t>
      </w:r>
      <w:r w:rsidR="00150EF3">
        <w:t xml:space="preserve">format </w:t>
      </w:r>
      <w:r w:rsidR="00BF4095">
        <w:t xml:space="preserve">and denotes the date and </w:t>
      </w:r>
      <w:r w:rsidR="00150EF3">
        <w:t>time when the workflow was first run</w:t>
      </w:r>
      <w:r w:rsidR="000A396E">
        <w:t>. However, it’s possible to name the job files using the command-line flag –job</w:t>
      </w:r>
      <w:r>
        <w:t xml:space="preserve"> along with other parameter that are required to process a workflow</w:t>
      </w:r>
      <w:r w:rsidR="00474DC1">
        <w:t>. The default .orjob</w:t>
      </w:r>
      <w:r w:rsidR="000A396E">
        <w:t xml:space="preserve"> extension will be added if omitted.</w:t>
      </w:r>
    </w:p>
    <w:p w:rsidR="00AF4960" w:rsidRDefault="00BF4095" w:rsidP="008850BC">
      <w:pPr>
        <w:tabs>
          <w:tab w:val="left" w:pos="720"/>
        </w:tabs>
        <w:jc w:val="both"/>
      </w:pPr>
      <w:r>
        <w:t xml:space="preserve">The resume functionality </w:t>
      </w:r>
      <w:r w:rsidR="008850BC">
        <w:t xml:space="preserve">or the </w:t>
      </w:r>
      <w:r w:rsidR="000A396E">
        <w:t>creation</w:t>
      </w:r>
      <w:r w:rsidR="008850BC">
        <w:t xml:space="preserve"> of the Job file by </w:t>
      </w:r>
      <w:r>
        <w:t>OptimizeRasters was designed to wo</w:t>
      </w:r>
      <w:r w:rsidR="00761CBF">
        <w:t>rk in silence</w:t>
      </w:r>
      <w:r w:rsidR="008850BC">
        <w:t xml:space="preserve"> </w:t>
      </w:r>
      <w:r w:rsidR="0030746A">
        <w:t xml:space="preserve">and behind the scene </w:t>
      </w:r>
      <w:r w:rsidR="000A396E">
        <w:t>hence</w:t>
      </w:r>
      <w:r w:rsidR="0030746A">
        <w:t xml:space="preserve"> shouldn’t</w:t>
      </w:r>
      <w:r w:rsidR="000A396E">
        <w:t xml:space="preserve"> require any</w:t>
      </w:r>
      <w:r w:rsidR="0030746A">
        <w:t xml:space="preserve"> </w:t>
      </w:r>
      <w:r w:rsidR="008850BC">
        <w:t>attention by the user.</w:t>
      </w:r>
      <w:r w:rsidR="00761CBF">
        <w:t xml:space="preserve"> </w:t>
      </w:r>
      <w:r w:rsidR="008850BC">
        <w:t xml:space="preserve">On completion of processing a workflow successfully, the </w:t>
      </w:r>
      <w:r w:rsidR="0030746A">
        <w:t>Job</w:t>
      </w:r>
      <w:r w:rsidR="008850BC">
        <w:t xml:space="preserve"> file will be moved to the Job folder for archive purpose or is left behind </w:t>
      </w:r>
      <w:r w:rsidR="0030746A">
        <w:t xml:space="preserve">at the OptimizeRasters.py location </w:t>
      </w:r>
      <w:r w:rsidR="008850BC">
        <w:t xml:space="preserve">in case of any errors. </w:t>
      </w:r>
      <w:r w:rsidR="0096448A">
        <w:t>Users can resume job files that are left behind by using the –input command line flag point</w:t>
      </w:r>
      <w:r w:rsidR="009877AA">
        <w:t>ing</w:t>
      </w:r>
      <w:r w:rsidR="0096448A">
        <w:t xml:space="preserve"> at the Job file. </w:t>
      </w:r>
    </w:p>
    <w:p w:rsidR="0096448A" w:rsidRDefault="0096448A" w:rsidP="008850BC">
      <w:pPr>
        <w:tabs>
          <w:tab w:val="left" w:pos="720"/>
        </w:tabs>
        <w:jc w:val="both"/>
      </w:pPr>
      <w:r>
        <w:t>E.g.  python OptionizeRasters.py –input=</w:t>
      </w:r>
      <w:r w:rsidR="00474DC1">
        <w:t>OR_20151211T024329630000.orjob</w:t>
      </w:r>
    </w:p>
    <w:p w:rsidR="00656B1C" w:rsidRDefault="0030746A" w:rsidP="006436F6">
      <w:pPr>
        <w:tabs>
          <w:tab w:val="left" w:pos="720"/>
        </w:tabs>
        <w:jc w:val="both"/>
      </w:pPr>
      <w:r>
        <w:t>To inspect any errors</w:t>
      </w:r>
      <w:r w:rsidR="00AF4960">
        <w:t xml:space="preserve"> however</w:t>
      </w:r>
      <w:r w:rsidR="008850BC">
        <w:t>, the user may manually inspect the Job</w:t>
      </w:r>
      <w:r>
        <w:t xml:space="preserve"> file to see the list of files that have reported errors </w:t>
      </w:r>
      <w:r w:rsidR="000A396E">
        <w:t>or</w:t>
      </w:r>
      <w:r>
        <w:t xml:space="preserve"> the processing stage at which each file has failed. </w:t>
      </w:r>
    </w:p>
    <w:p w:rsidR="0024178F" w:rsidRPr="0024178F" w:rsidRDefault="0024178F" w:rsidP="006436F6">
      <w:pPr>
        <w:tabs>
          <w:tab w:val="left" w:pos="720"/>
        </w:tabs>
        <w:jc w:val="both"/>
      </w:pPr>
    </w:p>
    <w:p w:rsidR="006436F6" w:rsidRPr="006436F6" w:rsidRDefault="006436F6" w:rsidP="006436F6">
      <w:pPr>
        <w:tabs>
          <w:tab w:val="left" w:pos="720"/>
        </w:tabs>
        <w:jc w:val="both"/>
        <w:rPr>
          <w:b/>
          <w:u w:val="single"/>
        </w:rPr>
      </w:pPr>
      <w:r w:rsidRPr="006436F6">
        <w:rPr>
          <w:b/>
          <w:u w:val="single"/>
        </w:rPr>
        <w:t>User parameters</w:t>
      </w:r>
    </w:p>
    <w:tbl>
      <w:tblPr>
        <w:tblStyle w:val="PlainTable1"/>
        <w:tblW w:w="12874" w:type="dxa"/>
        <w:tblLayout w:type="fixed"/>
        <w:tblLook w:val="04A0" w:firstRow="1" w:lastRow="0" w:firstColumn="1" w:lastColumn="0" w:noHBand="0" w:noVBand="1"/>
      </w:tblPr>
      <w:tblGrid>
        <w:gridCol w:w="2448"/>
        <w:gridCol w:w="270"/>
        <w:gridCol w:w="1260"/>
        <w:gridCol w:w="1132"/>
        <w:gridCol w:w="1838"/>
        <w:gridCol w:w="1260"/>
        <w:gridCol w:w="1260"/>
        <w:gridCol w:w="1170"/>
        <w:gridCol w:w="2236"/>
      </w:tblGrid>
      <w:tr w:rsidR="00950EC3" w:rsidTr="00DA13EB">
        <w:trPr>
          <w:gridAfter w:val="1"/>
          <w:cnfStyle w:val="100000000000" w:firstRow="1" w:lastRow="0" w:firstColumn="0" w:lastColumn="0" w:oddVBand="0" w:evenVBand="0" w:oddHBand="0"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Default="00950EC3" w:rsidP="00BC1895">
            <w:pPr>
              <w:tabs>
                <w:tab w:val="left" w:pos="360"/>
              </w:tabs>
              <w:jc w:val="center"/>
            </w:pPr>
            <w:r>
              <w:t>Name in configuration file</w:t>
            </w:r>
          </w:p>
        </w:tc>
        <w:tc>
          <w:tcPr>
            <w:tcW w:w="1260" w:type="dxa"/>
          </w:tcPr>
          <w:p w:rsidR="00950EC3" w:rsidRDefault="00950EC3" w:rsidP="00BC1895">
            <w:pPr>
              <w:tabs>
                <w:tab w:val="left" w:pos="360"/>
              </w:tabs>
              <w:jc w:val="center"/>
              <w:cnfStyle w:val="100000000000" w:firstRow="1" w:lastRow="0" w:firstColumn="0" w:lastColumn="0" w:oddVBand="0" w:evenVBand="0" w:oddHBand="0" w:evenHBand="0" w:firstRowFirstColumn="0" w:firstRowLastColumn="0" w:lastRowFirstColumn="0" w:lastRowLastColumn="0"/>
            </w:pPr>
            <w:r>
              <w:t>Command-line equivalent</w:t>
            </w:r>
          </w:p>
        </w:tc>
        <w:tc>
          <w:tcPr>
            <w:tcW w:w="1132" w:type="dxa"/>
          </w:tcPr>
          <w:p w:rsidR="00950EC3" w:rsidRDefault="00950EC3" w:rsidP="00BC1895">
            <w:pPr>
              <w:tabs>
                <w:tab w:val="left" w:pos="360"/>
              </w:tabs>
              <w:jc w:val="center"/>
              <w:cnfStyle w:val="100000000000" w:firstRow="1" w:lastRow="0" w:firstColumn="0" w:lastColumn="0" w:oddVBand="0" w:evenVBand="0" w:oddHBand="0" w:evenHBand="0" w:firstRowFirstColumn="0" w:firstRowLastColumn="0" w:lastRowFirstColumn="0" w:lastRowLastColumn="0"/>
            </w:pPr>
            <w:r>
              <w:t>Description</w:t>
            </w:r>
          </w:p>
        </w:tc>
        <w:tc>
          <w:tcPr>
            <w:tcW w:w="1838" w:type="dxa"/>
          </w:tcPr>
          <w:p w:rsidR="00950EC3" w:rsidRDefault="00950EC3" w:rsidP="00BC1895">
            <w:pPr>
              <w:tabs>
                <w:tab w:val="left" w:pos="360"/>
              </w:tabs>
              <w:jc w:val="center"/>
              <w:cnfStyle w:val="100000000000" w:firstRow="1" w:lastRow="0" w:firstColumn="0" w:lastColumn="0" w:oddVBand="0" w:evenVBand="0" w:oddHBand="0" w:evenHBand="0" w:firstRowFirstColumn="0" w:firstRowLastColumn="0" w:lastRowFirstColumn="0" w:lastRowLastColumn="0"/>
            </w:pPr>
            <w:r>
              <w:t>Default</w:t>
            </w:r>
          </w:p>
        </w:tc>
        <w:tc>
          <w:tcPr>
            <w:tcW w:w="1260" w:type="dxa"/>
          </w:tcPr>
          <w:p w:rsidR="00950EC3" w:rsidRDefault="00950EC3" w:rsidP="00BC1895">
            <w:pPr>
              <w:tabs>
                <w:tab w:val="left" w:pos="360"/>
              </w:tabs>
              <w:jc w:val="center"/>
              <w:cnfStyle w:val="100000000000" w:firstRow="1" w:lastRow="0" w:firstColumn="0" w:lastColumn="0" w:oddVBand="0" w:evenVBand="0" w:oddHBand="0" w:evenHBand="0" w:firstRowFirstColumn="0" w:firstRowLastColumn="0" w:lastRowFirstColumn="0" w:lastRowLastColumn="0"/>
            </w:pPr>
            <w:r>
              <w:t>Value accepted</w:t>
            </w:r>
          </w:p>
        </w:tc>
        <w:tc>
          <w:tcPr>
            <w:tcW w:w="1260" w:type="dxa"/>
          </w:tcPr>
          <w:p w:rsidR="00950EC3" w:rsidRDefault="00950EC3" w:rsidP="00396D95">
            <w:pPr>
              <w:tabs>
                <w:tab w:val="left" w:pos="360"/>
              </w:tabs>
              <w:jc w:val="center"/>
              <w:cnfStyle w:val="100000000000" w:firstRow="1" w:lastRow="0" w:firstColumn="0" w:lastColumn="0" w:oddVBand="0" w:evenVBand="0" w:oddHBand="0" w:evenHBand="0" w:firstRowFirstColumn="0" w:firstRowLastColumn="0" w:lastRowFirstColumn="0" w:lastRowLastColumn="0"/>
            </w:pPr>
            <w:r>
              <w:t>Is value case-sensitive</w:t>
            </w:r>
          </w:p>
        </w:tc>
        <w:tc>
          <w:tcPr>
            <w:tcW w:w="1170" w:type="dxa"/>
          </w:tcPr>
          <w:p w:rsidR="00950EC3" w:rsidRDefault="00950EC3" w:rsidP="00396D95">
            <w:pPr>
              <w:tabs>
                <w:tab w:val="left" w:pos="360"/>
              </w:tabs>
              <w:jc w:val="center"/>
              <w:cnfStyle w:val="100000000000" w:firstRow="1" w:lastRow="0" w:firstColumn="0" w:lastColumn="0" w:oddVBand="0" w:evenVBand="0" w:oddHBand="0" w:evenHBand="0" w:firstRowFirstColumn="0" w:firstRowLastColumn="0" w:lastRowFirstColumn="0" w:lastRowLastColumn="0"/>
            </w:pPr>
            <w:r>
              <w:t>Notes</w:t>
            </w:r>
          </w:p>
        </w:tc>
      </w:tr>
      <w:tr w:rsidR="00950EC3"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8B1BF4" w:rsidRDefault="00950EC3" w:rsidP="00FD0EE2">
            <w:pPr>
              <w:tabs>
                <w:tab w:val="left" w:pos="360"/>
              </w:tabs>
              <w:rPr>
                <w:b w:val="0"/>
              </w:rPr>
            </w:pPr>
            <w:r w:rsidRPr="008B1BF4">
              <w:rPr>
                <w:b w:val="0"/>
              </w:rPr>
              <w:t>&lt;mode&gt;</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t>-mode</w:t>
            </w:r>
          </w:p>
        </w:tc>
        <w:tc>
          <w:tcPr>
            <w:tcW w:w="1132"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8B1BF4">
              <w:t>Processing mode/output format</w:t>
            </w:r>
          </w:p>
        </w:tc>
        <w:tc>
          <w:tcPr>
            <w:tcW w:w="1838"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tif</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tif_lzw</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tif_jpeg</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mrf</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mrf_jpeg</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cachingmrf</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t>clonemrf</w:t>
            </w:r>
            <w:proofErr w:type="spellEnd"/>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lastRenderedPageBreak/>
              <w:t>splitmrf</w:t>
            </w:r>
            <w:proofErr w:type="spellEnd"/>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lastRenderedPageBreak/>
              <w:t>No</w:t>
            </w:r>
          </w:p>
        </w:tc>
        <w:tc>
          <w:tcPr>
            <w:tcW w:w="117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r>
      <w:tr w:rsidR="00950EC3" w:rsidTr="00DA13EB">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B114ED" w:rsidRDefault="00950EC3" w:rsidP="0035401A">
            <w:pPr>
              <w:tabs>
                <w:tab w:val="left" w:pos="360"/>
              </w:tabs>
              <w:rPr>
                <w:b w:val="0"/>
              </w:rPr>
            </w:pPr>
            <w:r w:rsidRPr="00B114ED">
              <w:rPr>
                <w:b w:val="0"/>
              </w:rPr>
              <w:lastRenderedPageBreak/>
              <w:t xml:space="preserve">&lt;In_S3_ParentFolder&gt; </w:t>
            </w:r>
          </w:p>
        </w:tc>
        <w:tc>
          <w:tcPr>
            <w:tcW w:w="1260" w:type="dxa"/>
          </w:tcPr>
          <w:p w:rsidR="00950EC3" w:rsidRPr="00B114ED"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rsidRPr="00B114ED">
              <w:t>-input</w:t>
            </w:r>
          </w:p>
        </w:tc>
        <w:tc>
          <w:tcPr>
            <w:tcW w:w="1132" w:type="dxa"/>
          </w:tcPr>
          <w:p w:rsidR="00950EC3" w:rsidRPr="00B114ED" w:rsidRDefault="00950EC3" w:rsidP="00E42848">
            <w:pPr>
              <w:tabs>
                <w:tab w:val="left" w:pos="360"/>
              </w:tabs>
              <w:cnfStyle w:val="000000000000" w:firstRow="0" w:lastRow="0" w:firstColumn="0" w:lastColumn="0" w:oddVBand="0" w:evenVBand="0" w:oddHBand="0" w:evenHBand="0" w:firstRowFirstColumn="0" w:firstRowLastColumn="0" w:lastRowFirstColumn="0" w:lastRowLastColumn="0"/>
            </w:pPr>
            <w:r w:rsidRPr="00B114ED">
              <w:t xml:space="preserve">Input raster </w:t>
            </w:r>
            <w:r>
              <w:t>folder</w:t>
            </w:r>
          </w:p>
        </w:tc>
        <w:tc>
          <w:tcPr>
            <w:tcW w:w="1838" w:type="dxa"/>
          </w:tcPr>
          <w:p w:rsidR="00950EC3" w:rsidRPr="00B114ED" w:rsidRDefault="00950EC3" w:rsidP="00C02F73">
            <w:pPr>
              <w:tabs>
                <w:tab w:val="left" w:pos="360"/>
              </w:tabs>
              <w:cnfStyle w:val="000000000000" w:firstRow="0" w:lastRow="0" w:firstColumn="0" w:lastColumn="0" w:oddVBand="0" w:evenVBand="0" w:oddHBand="0" w:evenHBand="0" w:firstRowFirstColumn="0" w:firstRowLastColumn="0" w:lastRowFirstColumn="0" w:lastRowLastColumn="0"/>
            </w:pPr>
            <w:r w:rsidRPr="00B114ED">
              <w:t xml:space="preserve">The default path in &lt;In_S3_ParentFolder&gt; is used if the </w:t>
            </w:r>
          </w:p>
          <w:p w:rsidR="00950EC3" w:rsidRPr="00B114ED" w:rsidRDefault="00246116" w:rsidP="00246116">
            <w:pPr>
              <w:tabs>
                <w:tab w:val="left" w:pos="360"/>
              </w:tabs>
              <w:cnfStyle w:val="000000000000" w:firstRow="0" w:lastRow="0" w:firstColumn="0" w:lastColumn="0" w:oddVBand="0" w:evenVBand="0" w:oddHBand="0" w:evenHBand="0" w:firstRowFirstColumn="0" w:firstRowLastColumn="0" w:lastRowFirstColumn="0" w:lastRowLastColumn="0"/>
            </w:pPr>
            <w:r w:rsidRPr="00246116">
              <w:t>-</w:t>
            </w:r>
            <w:proofErr w:type="spellStart"/>
            <w:r w:rsidRPr="00246116">
              <w:t>clouddownload</w:t>
            </w:r>
            <w:proofErr w:type="spellEnd"/>
            <w:r>
              <w:t xml:space="preserve"> </w:t>
            </w:r>
            <w:r w:rsidR="00950EC3" w:rsidRPr="00B114ED">
              <w:t xml:space="preserve">is set to any valid boolean (true) value. </w:t>
            </w:r>
          </w:p>
        </w:tc>
        <w:tc>
          <w:tcPr>
            <w:tcW w:w="1260" w:type="dxa"/>
          </w:tcPr>
          <w:p w:rsidR="00950EC3" w:rsidRPr="00B114ED"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rsidRPr="00B114ED">
              <w:t xml:space="preserve">Any valid folder path. </w:t>
            </w:r>
          </w:p>
        </w:tc>
        <w:tc>
          <w:tcPr>
            <w:tcW w:w="1260" w:type="dxa"/>
          </w:tcPr>
          <w:p w:rsidR="00950EC3" w:rsidRPr="00B114ED"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rsidRPr="00B114ED">
              <w:t>Yes if pointed at an AWS key path.</w:t>
            </w:r>
          </w:p>
        </w:tc>
        <w:tc>
          <w:tcPr>
            <w:tcW w:w="1170" w:type="dxa"/>
          </w:tcPr>
          <w:p w:rsidR="00703037" w:rsidRDefault="00703037" w:rsidP="00BC60B8">
            <w:pPr>
              <w:tabs>
                <w:tab w:val="left" w:pos="360"/>
              </w:tabs>
              <w:cnfStyle w:val="000000000000" w:firstRow="0" w:lastRow="0" w:firstColumn="0" w:lastColumn="0" w:oddVBand="0" w:evenVBand="0" w:oddHBand="0" w:evenHBand="0" w:firstRowFirstColumn="0" w:firstRowLastColumn="0" w:lastRowFirstColumn="0" w:lastRowLastColumn="0"/>
            </w:pPr>
            <w:r>
              <w:t>-input can be a UNC/local folder path or a AWS/S3 path.</w:t>
            </w:r>
          </w:p>
          <w:p w:rsidR="00703037" w:rsidRDefault="00703037" w:rsidP="00BC60B8">
            <w:pPr>
              <w:tabs>
                <w:tab w:val="left" w:pos="360"/>
              </w:tabs>
              <w:cnfStyle w:val="000000000000" w:firstRow="0" w:lastRow="0" w:firstColumn="0" w:lastColumn="0" w:oddVBand="0" w:evenVBand="0" w:oddHBand="0" w:evenHBand="0" w:firstRowFirstColumn="0" w:firstRowLastColumn="0" w:lastRowFirstColumn="0" w:lastRowLastColumn="0"/>
            </w:pPr>
          </w:p>
          <w:p w:rsidR="00703037" w:rsidRDefault="00703037" w:rsidP="00703037">
            <w:pPr>
              <w:tabs>
                <w:tab w:val="left" w:pos="360"/>
              </w:tabs>
              <w:cnfStyle w:val="000000000000" w:firstRow="0" w:lastRow="0" w:firstColumn="0" w:lastColumn="0" w:oddVBand="0" w:evenVBand="0" w:oddHBand="0" w:evenHBand="0" w:firstRowFirstColumn="0" w:firstRowLastColumn="0" w:lastRowFirstColumn="0" w:lastRowLastColumn="0"/>
            </w:pPr>
            <w:r w:rsidRPr="00B114ED">
              <w:t>&lt;In_S3_ParentFolder&gt;</w:t>
            </w:r>
            <w:r>
              <w:t xml:space="preserve"> applicable only if the</w:t>
            </w:r>
          </w:p>
          <w:p w:rsidR="00703037" w:rsidRDefault="009952C3" w:rsidP="00703037">
            <w:pPr>
              <w:tabs>
                <w:tab w:val="left" w:pos="360"/>
              </w:tabs>
              <w:cnfStyle w:val="000000000000" w:firstRow="0" w:lastRow="0" w:firstColumn="0" w:lastColumn="0" w:oddVBand="0" w:evenVBand="0" w:oddHBand="0" w:evenHBand="0" w:firstRowFirstColumn="0" w:firstRowLastColumn="0" w:lastRowFirstColumn="0" w:lastRowLastColumn="0"/>
            </w:pPr>
            <w:r w:rsidRPr="009952C3">
              <w:t>-</w:t>
            </w:r>
            <w:proofErr w:type="spellStart"/>
            <w:r w:rsidRPr="009952C3">
              <w:t>clouddownload</w:t>
            </w:r>
            <w:proofErr w:type="spellEnd"/>
            <w:r w:rsidR="00703037">
              <w:t xml:space="preserve"> is set to a boolean (true) value</w:t>
            </w:r>
          </w:p>
          <w:p w:rsidR="00703037" w:rsidRDefault="00703037" w:rsidP="00703037">
            <w:pPr>
              <w:tabs>
                <w:tab w:val="left" w:pos="360"/>
              </w:tabs>
              <w:cnfStyle w:val="000000000000" w:firstRow="0" w:lastRow="0" w:firstColumn="0" w:lastColumn="0" w:oddVBand="0" w:evenVBand="0" w:oddHBand="0" w:evenHBand="0" w:firstRowFirstColumn="0" w:firstRowLastColumn="0" w:lastRowFirstColumn="0" w:lastRowLastColumn="0"/>
            </w:pPr>
          </w:p>
          <w:p w:rsidR="00950EC3" w:rsidRPr="00B114ED" w:rsidRDefault="00950EC3" w:rsidP="00BC60B8">
            <w:pPr>
              <w:tabs>
                <w:tab w:val="left" w:pos="360"/>
              </w:tabs>
              <w:cnfStyle w:val="000000000000" w:firstRow="0" w:lastRow="0" w:firstColumn="0" w:lastColumn="0" w:oddVBand="0" w:evenVBand="0" w:oddHBand="0" w:evenHBand="0" w:firstRowFirstColumn="0" w:firstRowLastColumn="0" w:lastRowFirstColumn="0" w:lastRowLastColumn="0"/>
            </w:pPr>
            <w:r>
              <w:t xml:space="preserve">Valid boolean values are </w:t>
            </w:r>
            <w:r w:rsidRPr="00710F92">
              <w:t>[true, yes, t, 1, y, false, no, f, 0, n]</w:t>
            </w:r>
          </w:p>
        </w:tc>
        <w:tc>
          <w:tcPr>
            <w:tcW w:w="2236" w:type="dxa"/>
          </w:tcPr>
          <w:p w:rsidR="00950EC3" w:rsidRDefault="00950EC3" w:rsidP="00BC60B8">
            <w:pPr>
              <w:tabs>
                <w:tab w:val="left" w:pos="360"/>
              </w:tabs>
              <w:cnfStyle w:val="000000000000" w:firstRow="0" w:lastRow="0" w:firstColumn="0" w:lastColumn="0" w:oddVBand="0" w:evenVBand="0" w:oddHBand="0" w:evenHBand="0" w:firstRowFirstColumn="0" w:firstRowLastColumn="0" w:lastRowFirstColumn="0" w:lastRowLastColumn="0"/>
            </w:pPr>
          </w:p>
        </w:tc>
      </w:tr>
      <w:tr w:rsidR="00950EC3"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E42848" w:rsidRDefault="00950EC3" w:rsidP="00FD0EE2">
            <w:pPr>
              <w:tabs>
                <w:tab w:val="left" w:pos="360"/>
              </w:tabs>
              <w:rPr>
                <w:b w:val="0"/>
              </w:rPr>
            </w:pPr>
            <w:r w:rsidRPr="00E42848">
              <w:rPr>
                <w:b w:val="0"/>
              </w:rPr>
              <w:t>&lt;Out_S3_ParentFolder&gt;</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E42848">
              <w:t>-output</w:t>
            </w:r>
          </w:p>
        </w:tc>
        <w:tc>
          <w:tcPr>
            <w:tcW w:w="1132" w:type="dxa"/>
          </w:tcPr>
          <w:p w:rsidR="00C96D99"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t xml:space="preserve">Output </w:t>
            </w:r>
            <w:r w:rsidR="00C96D99">
              <w:t>to store converted rasters and any associated metadata files.</w:t>
            </w:r>
          </w:p>
        </w:tc>
        <w:tc>
          <w:tcPr>
            <w:tcW w:w="1838" w:type="dxa"/>
          </w:tcPr>
          <w:p w:rsidR="00950EC3" w:rsidRDefault="00950EC3" w:rsidP="00727258">
            <w:pPr>
              <w:tabs>
                <w:tab w:val="left" w:pos="360"/>
              </w:tabs>
              <w:cnfStyle w:val="000000100000" w:firstRow="0" w:lastRow="0" w:firstColumn="0" w:lastColumn="0" w:oddVBand="0" w:evenVBand="0" w:oddHBand="1" w:evenHBand="0" w:firstRowFirstColumn="0" w:firstRowLastColumn="0" w:lastRowFirstColumn="0" w:lastRowLastColumn="0"/>
            </w:pPr>
            <w:r w:rsidRPr="00B114ED">
              <w:t>The default path in &lt;</w:t>
            </w:r>
            <w:r>
              <w:t>Out</w:t>
            </w:r>
            <w:r w:rsidRPr="00B114ED">
              <w:t xml:space="preserve">_S3_ParentFolder&gt; is used if the </w:t>
            </w:r>
            <w:r w:rsidR="00727258">
              <w:t>command</w:t>
            </w:r>
            <w:r>
              <w:t xml:space="preserve">-line flag </w:t>
            </w:r>
            <w:r w:rsidR="005D05F2">
              <w:t>–</w:t>
            </w:r>
            <w:proofErr w:type="spellStart"/>
            <w:r w:rsidR="005D05F2" w:rsidRPr="005D05F2">
              <w:t>cloudupload</w:t>
            </w:r>
            <w:proofErr w:type="spellEnd"/>
            <w:r w:rsidR="005D05F2">
              <w:t xml:space="preserve"> </w:t>
            </w:r>
            <w:r>
              <w:t xml:space="preserve">or the </w:t>
            </w:r>
            <w:r w:rsidR="005D05F2">
              <w:t>&lt;</w:t>
            </w:r>
            <w:proofErr w:type="spellStart"/>
            <w:r w:rsidR="005D05F2" w:rsidRPr="005D05F2">
              <w:t>CloudUpload</w:t>
            </w:r>
            <w:proofErr w:type="spellEnd"/>
            <w:r w:rsidR="005D05F2">
              <w:t>&gt;</w:t>
            </w:r>
            <w:r>
              <w:t xml:space="preserve"> in the parameter file is set to a valid boolean (true) value.</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B114ED">
              <w:t>Yes if pointed at an AWS key path.</w:t>
            </w:r>
          </w:p>
        </w:tc>
        <w:tc>
          <w:tcPr>
            <w:tcW w:w="1170" w:type="dxa"/>
          </w:tcPr>
          <w:p w:rsidR="00703037" w:rsidRDefault="00703037" w:rsidP="00703037">
            <w:pPr>
              <w:tabs>
                <w:tab w:val="left" w:pos="360"/>
              </w:tabs>
              <w:cnfStyle w:val="000000100000" w:firstRow="0" w:lastRow="0" w:firstColumn="0" w:lastColumn="0" w:oddVBand="0" w:evenVBand="0" w:oddHBand="1" w:evenHBand="0" w:firstRowFirstColumn="0" w:firstRowLastColumn="0" w:lastRowFirstColumn="0" w:lastRowLastColumn="0"/>
            </w:pPr>
            <w:r>
              <w:t>-outpu</w:t>
            </w:r>
            <w:r w:rsidR="00B4232A">
              <w:t>t can be a UNC/local folder</w:t>
            </w:r>
            <w:r>
              <w:t xml:space="preserve"> or a </w:t>
            </w:r>
            <w:r w:rsidR="002D1DD7">
              <w:t>valid cloud storage</w:t>
            </w:r>
            <w:r w:rsidR="00B4232A">
              <w:t xml:space="preserve"> path [Amazon, Azure]</w:t>
            </w:r>
            <w:r>
              <w:t>.</w:t>
            </w:r>
          </w:p>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p w:rsidR="00E54D92" w:rsidRDefault="00E54D92" w:rsidP="00E54D92">
            <w:pPr>
              <w:tabs>
                <w:tab w:val="left" w:pos="360"/>
              </w:tabs>
              <w:cnfStyle w:val="000000100000" w:firstRow="0" w:lastRow="0" w:firstColumn="0" w:lastColumn="0" w:oddVBand="0" w:evenVBand="0" w:oddHBand="1" w:evenHBand="0" w:firstRowFirstColumn="0" w:firstRowLastColumn="0" w:lastRowFirstColumn="0" w:lastRowLastColumn="0"/>
            </w:pPr>
            <w:r w:rsidRPr="00E54D92">
              <w:t>&lt;Out_S3_ParentFolder&gt;</w:t>
            </w:r>
            <w:r>
              <w:t xml:space="preserve"> is applicable only if </w:t>
            </w:r>
          </w:p>
          <w:p w:rsidR="00E54D92" w:rsidRPr="00B114ED" w:rsidRDefault="00E54D92" w:rsidP="00E54D92">
            <w:pPr>
              <w:tabs>
                <w:tab w:val="left" w:pos="360"/>
              </w:tabs>
              <w:cnfStyle w:val="000000100000" w:firstRow="0" w:lastRow="0" w:firstColumn="0" w:lastColumn="0" w:oddVBand="0" w:evenVBand="0" w:oddHBand="1" w:evenHBand="0" w:firstRowFirstColumn="0" w:firstRowLastColumn="0" w:lastRowFirstColumn="0" w:lastRowLastColumn="0"/>
            </w:pPr>
            <w:r>
              <w:t>-</w:t>
            </w:r>
            <w:r w:rsidR="00B4232A" w:rsidRPr="005D05F2">
              <w:t xml:space="preserve"> </w:t>
            </w:r>
            <w:proofErr w:type="spellStart"/>
            <w:r w:rsidR="00B4232A" w:rsidRPr="005D05F2">
              <w:t>cloudupload</w:t>
            </w:r>
            <w:proofErr w:type="spellEnd"/>
            <w:r w:rsidR="00B4232A">
              <w:t xml:space="preserve"> </w:t>
            </w:r>
            <w:r>
              <w:t xml:space="preserve">or </w:t>
            </w:r>
            <w:r w:rsidRPr="0084784D">
              <w:t>&lt;</w:t>
            </w:r>
            <w:r w:rsidR="00B4232A" w:rsidRPr="005D05F2">
              <w:t xml:space="preserve"> </w:t>
            </w:r>
            <w:proofErr w:type="spellStart"/>
            <w:r w:rsidR="00B4232A" w:rsidRPr="005D05F2">
              <w:lastRenderedPageBreak/>
              <w:t>CloudUpload</w:t>
            </w:r>
            <w:proofErr w:type="spellEnd"/>
            <w:r w:rsidRPr="0084784D">
              <w:t>&gt;</w:t>
            </w:r>
            <w:r>
              <w:t xml:space="preserve"> is set to a boolean (true) value</w:t>
            </w:r>
          </w:p>
        </w:tc>
      </w:tr>
      <w:tr w:rsidR="00950EC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5C76EB" w:rsidRDefault="00950EC3" w:rsidP="00FD0EE2">
            <w:pPr>
              <w:tabs>
                <w:tab w:val="left" w:pos="360"/>
              </w:tabs>
              <w:rPr>
                <w:b w:val="0"/>
              </w:rPr>
            </w:pPr>
            <w:r w:rsidRPr="005C76EB">
              <w:rPr>
                <w:b w:val="0"/>
              </w:rPr>
              <w:lastRenderedPageBreak/>
              <w:t>N/A</w:t>
            </w: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rsidRPr="003A47F7">
              <w:t>-</w:t>
            </w:r>
            <w:proofErr w:type="spellStart"/>
            <w:r w:rsidRPr="003A47F7">
              <w:t>config</w:t>
            </w:r>
            <w:proofErr w:type="spellEnd"/>
          </w:p>
        </w:tc>
        <w:tc>
          <w:tcPr>
            <w:tcW w:w="1132" w:type="dxa"/>
          </w:tcPr>
          <w:p w:rsidR="00950EC3" w:rsidRDefault="00950EC3" w:rsidP="00690E54">
            <w:pPr>
              <w:tabs>
                <w:tab w:val="left" w:pos="360"/>
              </w:tabs>
              <w:cnfStyle w:val="000000000000" w:firstRow="0" w:lastRow="0" w:firstColumn="0" w:lastColumn="0" w:oddVBand="0" w:evenVBand="0" w:oddHBand="0" w:evenHBand="0" w:firstRowFirstColumn="0" w:firstRowLastColumn="0" w:lastRowFirstColumn="0" w:lastRowLastColumn="0"/>
            </w:pPr>
            <w:r>
              <w:t>Path to the c</w:t>
            </w:r>
            <w:r w:rsidRPr="00690E54">
              <w:t>onfiguration file with default</w:t>
            </w:r>
            <w:r>
              <w:t xml:space="preserve"> user</w:t>
            </w:r>
            <w:r w:rsidRPr="00690E54">
              <w:t xml:space="preserve"> settings</w:t>
            </w:r>
          </w:p>
        </w:tc>
        <w:tc>
          <w:tcPr>
            <w:tcW w:w="1838"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t>The default configuration file (</w:t>
            </w:r>
            <w:r w:rsidRPr="00690E54">
              <w:t>OptimizeRasters.xml</w:t>
            </w:r>
            <w:r>
              <w:t xml:space="preserve">) is used unless </w:t>
            </w:r>
            <w:r w:rsidR="008F3C7C">
              <w:t>overridden</w:t>
            </w:r>
            <w:r>
              <w:t xml:space="preserve"> by the –</w:t>
            </w:r>
            <w:proofErr w:type="spellStart"/>
            <w:r>
              <w:t>config</w:t>
            </w:r>
            <w:proofErr w:type="spellEnd"/>
            <w:r>
              <w:t xml:space="preserve"> flag. </w:t>
            </w: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950EC3" w:rsidRDefault="00B4232A" w:rsidP="00FD0EE2">
            <w:pPr>
              <w:tabs>
                <w:tab w:val="left" w:pos="360"/>
              </w:tabs>
              <w:cnfStyle w:val="000000000000" w:firstRow="0" w:lastRow="0" w:firstColumn="0" w:lastColumn="0" w:oddVBand="0" w:evenVBand="0" w:oddHBand="0" w:evenHBand="0" w:firstRowFirstColumn="0" w:firstRowLastColumn="0" w:lastRowFirstColumn="0" w:lastRowLastColumn="0"/>
            </w:pPr>
            <w:r>
              <w:t>Cannot</w:t>
            </w:r>
            <w:r w:rsidR="00950EC3">
              <w:t xml:space="preserve"> point at a S3 key.</w:t>
            </w:r>
          </w:p>
        </w:tc>
      </w:tr>
      <w:tr w:rsidR="00950EC3"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A425DD" w:rsidRDefault="00950EC3" w:rsidP="00FD0EE2">
            <w:pPr>
              <w:tabs>
                <w:tab w:val="left" w:pos="360"/>
              </w:tabs>
              <w:rPr>
                <w:b w:val="0"/>
              </w:rPr>
            </w:pPr>
            <w:r w:rsidRPr="00A425DD">
              <w:rPr>
                <w:b w:val="0"/>
              </w:rPr>
              <w:t>&lt;</w:t>
            </w:r>
            <w:proofErr w:type="spellStart"/>
            <w:r w:rsidRPr="00A425DD">
              <w:rPr>
                <w:b w:val="0"/>
              </w:rPr>
              <w:t>IncludeSubdirectories</w:t>
            </w:r>
            <w:proofErr w:type="spellEnd"/>
            <w:r w:rsidRPr="00A425DD">
              <w:rPr>
                <w:b w:val="0"/>
              </w:rPr>
              <w:t>&gt;</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A425DD">
              <w:t>-subs</w:t>
            </w:r>
          </w:p>
        </w:tc>
        <w:tc>
          <w:tcPr>
            <w:tcW w:w="1132"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177143">
              <w:t xml:space="preserve">Include sub-directories in </w:t>
            </w:r>
            <w:r>
              <w:t>–input</w:t>
            </w:r>
          </w:p>
        </w:tc>
        <w:tc>
          <w:tcPr>
            <w:tcW w:w="1838"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t>False</w:t>
            </w:r>
          </w:p>
        </w:tc>
        <w:tc>
          <w:tcPr>
            <w:tcW w:w="1260" w:type="dxa"/>
          </w:tcPr>
          <w:p w:rsidR="00950EC3" w:rsidRDefault="000A6F59" w:rsidP="00FD0EE2">
            <w:pPr>
              <w:tabs>
                <w:tab w:val="left" w:pos="360"/>
              </w:tabs>
              <w:cnfStyle w:val="000000100000" w:firstRow="0" w:lastRow="0" w:firstColumn="0" w:lastColumn="0" w:oddVBand="0" w:evenVBand="0" w:oddHBand="1" w:evenHBand="0" w:firstRowFirstColumn="0" w:firstRowLastColumn="0" w:lastRowFirstColumn="0" w:lastRowLastColumn="0"/>
            </w:pPr>
            <w:r>
              <w:t>Boolean</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t>Boolean flag to enable scanning for subfolders</w:t>
            </w:r>
          </w:p>
        </w:tc>
      </w:tr>
      <w:tr w:rsidR="00950EC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0C7F11" w:rsidRDefault="00950EC3" w:rsidP="00FD0EE2">
            <w:pPr>
              <w:tabs>
                <w:tab w:val="left" w:pos="360"/>
              </w:tabs>
              <w:rPr>
                <w:b w:val="0"/>
              </w:rPr>
            </w:pPr>
            <w:r w:rsidRPr="000C7F11">
              <w:rPr>
                <w:b w:val="0"/>
              </w:rPr>
              <w:t>N/A</w:t>
            </w: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rsidRPr="000C7F11">
              <w:t>-</w:t>
            </w:r>
            <w:proofErr w:type="spellStart"/>
            <w:r w:rsidRPr="000C7F11">
              <w:t>tempinput</w:t>
            </w:r>
            <w:proofErr w:type="spellEnd"/>
          </w:p>
        </w:tc>
        <w:tc>
          <w:tcPr>
            <w:tcW w:w="1132"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r>
              <w:t>Folder</w:t>
            </w:r>
            <w:r w:rsidRPr="000C7F11">
              <w:t xml:space="preserve"> to copy -input raters before conversion</w:t>
            </w:r>
          </w:p>
        </w:tc>
        <w:tc>
          <w:tcPr>
            <w:tcW w:w="1838"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50EC3" w:rsidRDefault="00950EC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950EC3" w:rsidRDefault="004800D6" w:rsidP="00FD0EE2">
            <w:pPr>
              <w:tabs>
                <w:tab w:val="left" w:pos="360"/>
              </w:tabs>
              <w:cnfStyle w:val="000000000000" w:firstRow="0" w:lastRow="0" w:firstColumn="0" w:lastColumn="0" w:oddVBand="0" w:evenVBand="0" w:oddHBand="0" w:evenHBand="0" w:firstRowFirstColumn="0" w:firstRowLastColumn="0" w:lastRowFirstColumn="0" w:lastRowLastColumn="0"/>
            </w:pPr>
            <w:r>
              <w:t xml:space="preserve">Tip. </w:t>
            </w:r>
            <w:r w:rsidR="00950EC3">
              <w:t>Processing can be mov</w:t>
            </w:r>
            <w:r>
              <w:t>ed to a drive for performance reasons</w:t>
            </w:r>
            <w:r w:rsidR="00A14D38">
              <w:t>.</w:t>
            </w:r>
            <w:r w:rsidR="00A14C65">
              <w:t xml:space="preserve"> Su</w:t>
            </w:r>
            <w:r w:rsidR="00BD5EF9">
              <w:t xml:space="preserve">pported only UNC and local file </w:t>
            </w:r>
            <w:r w:rsidR="00A14C65">
              <w:t>paths.</w:t>
            </w:r>
          </w:p>
          <w:p w:rsidR="00A14D38" w:rsidRDefault="00A14D38" w:rsidP="00FD0EE2">
            <w:pPr>
              <w:tabs>
                <w:tab w:val="left" w:pos="360"/>
              </w:tabs>
              <w:cnfStyle w:val="000000000000" w:firstRow="0" w:lastRow="0" w:firstColumn="0" w:lastColumn="0" w:oddVBand="0" w:evenVBand="0" w:oddHBand="0" w:evenHBand="0" w:firstRowFirstColumn="0" w:firstRowLastColumn="0" w:lastRowFirstColumn="0" w:lastRowLastColumn="0"/>
            </w:pPr>
          </w:p>
          <w:p w:rsidR="00A14D38" w:rsidRDefault="00A14D38" w:rsidP="00FD0EE2">
            <w:pPr>
              <w:tabs>
                <w:tab w:val="left" w:pos="360"/>
              </w:tabs>
              <w:cnfStyle w:val="000000000000" w:firstRow="0" w:lastRow="0" w:firstColumn="0" w:lastColumn="0" w:oddVBand="0" w:evenVBand="0" w:oddHBand="0" w:evenHBand="0" w:firstRowFirstColumn="0" w:firstRowLastColumn="0" w:lastRowFirstColumn="0" w:lastRowLastColumn="0"/>
            </w:pPr>
            <w:r>
              <w:t>-</w:t>
            </w:r>
          </w:p>
        </w:tc>
      </w:tr>
      <w:tr w:rsidR="00950EC3"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0EC3" w:rsidRPr="00950EC3" w:rsidRDefault="00950EC3" w:rsidP="00FD0EE2">
            <w:pPr>
              <w:tabs>
                <w:tab w:val="left" w:pos="360"/>
              </w:tabs>
              <w:rPr>
                <w:b w:val="0"/>
              </w:rPr>
            </w:pPr>
            <w:r w:rsidRPr="00950EC3">
              <w:rPr>
                <w:b w:val="0"/>
              </w:rPr>
              <w:t>N/A</w:t>
            </w: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r w:rsidRPr="000C7F11">
              <w:t>-</w:t>
            </w:r>
            <w:proofErr w:type="spellStart"/>
            <w:r w:rsidRPr="000C7F11">
              <w:t>tempoutput</w:t>
            </w:r>
            <w:proofErr w:type="spellEnd"/>
          </w:p>
        </w:tc>
        <w:tc>
          <w:tcPr>
            <w:tcW w:w="1132" w:type="dxa"/>
          </w:tcPr>
          <w:p w:rsidR="00950EC3" w:rsidRDefault="00F21478" w:rsidP="00F21478">
            <w:pPr>
              <w:tabs>
                <w:tab w:val="left" w:pos="360"/>
              </w:tabs>
              <w:cnfStyle w:val="000000100000" w:firstRow="0" w:lastRow="0" w:firstColumn="0" w:lastColumn="0" w:oddVBand="0" w:evenVBand="0" w:oddHBand="1" w:evenHBand="0" w:firstRowFirstColumn="0" w:firstRowLastColumn="0" w:lastRowFirstColumn="0" w:lastRowLastColumn="0"/>
            </w:pPr>
            <w:r>
              <w:t>Folder</w:t>
            </w:r>
            <w:r w:rsidRPr="00F21478">
              <w:t xml:space="preserve"> to output converted ras</w:t>
            </w:r>
            <w:r>
              <w:t>ters before moving to (-output) folder.</w:t>
            </w:r>
          </w:p>
        </w:tc>
        <w:tc>
          <w:tcPr>
            <w:tcW w:w="1838"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950EC3" w:rsidRDefault="00950EC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950EC3" w:rsidRDefault="00F21478" w:rsidP="00F21478">
            <w:pPr>
              <w:tabs>
                <w:tab w:val="left" w:pos="360"/>
              </w:tabs>
              <w:cnfStyle w:val="000000100000" w:firstRow="0" w:lastRow="0" w:firstColumn="0" w:lastColumn="0" w:oddVBand="0" w:evenVBand="0" w:oddHBand="1" w:evenHBand="0" w:firstRowFirstColumn="0" w:firstRowLastColumn="0" w:lastRowFirstColumn="0" w:lastRowLastColumn="0"/>
            </w:pPr>
            <w:r>
              <w:t xml:space="preserve">Tip: Moving output machine </w:t>
            </w:r>
            <w:r w:rsidR="00F04BD0">
              <w:t>which</w:t>
            </w:r>
            <w:r>
              <w:t xml:space="preserve"> offers better upload </w:t>
            </w:r>
            <w:r w:rsidR="00F04BD0">
              <w:t>bandwidth</w:t>
            </w:r>
            <w:r>
              <w:t xml:space="preserve"> support.</w:t>
            </w:r>
            <w:r w:rsidR="00A14C65">
              <w:t xml:space="preserve"> Supported only UNC and local file paths.</w:t>
            </w:r>
          </w:p>
        </w:tc>
      </w:tr>
      <w:tr w:rsidR="008A377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8A3773" w:rsidRPr="009F6A90" w:rsidRDefault="009F6A90" w:rsidP="00FD0EE2">
            <w:pPr>
              <w:tabs>
                <w:tab w:val="left" w:pos="360"/>
              </w:tabs>
              <w:rPr>
                <w:b w:val="0"/>
              </w:rPr>
            </w:pPr>
            <w:r w:rsidRPr="009F6A90">
              <w:rPr>
                <w:b w:val="0"/>
              </w:rPr>
              <w:lastRenderedPageBreak/>
              <w:t>N/A</w:t>
            </w:r>
          </w:p>
        </w:tc>
        <w:tc>
          <w:tcPr>
            <w:tcW w:w="1260" w:type="dxa"/>
          </w:tcPr>
          <w:p w:rsidR="008A3773" w:rsidRPr="000C7F11" w:rsidRDefault="00C46915" w:rsidP="00FD0EE2">
            <w:pPr>
              <w:tabs>
                <w:tab w:val="left" w:pos="360"/>
              </w:tabs>
              <w:cnfStyle w:val="000000000000" w:firstRow="0" w:lastRow="0" w:firstColumn="0" w:lastColumn="0" w:oddVBand="0" w:evenVBand="0" w:oddHBand="0" w:evenHBand="0" w:firstRowFirstColumn="0" w:firstRowLastColumn="0" w:lastRowFirstColumn="0" w:lastRowLastColumn="0"/>
            </w:pPr>
            <w:r w:rsidRPr="00C46915">
              <w:t>-cache</w:t>
            </w:r>
          </w:p>
        </w:tc>
        <w:tc>
          <w:tcPr>
            <w:tcW w:w="1132" w:type="dxa"/>
          </w:tcPr>
          <w:p w:rsidR="008A3773" w:rsidRDefault="00C46915" w:rsidP="00F21478">
            <w:pPr>
              <w:tabs>
                <w:tab w:val="left" w:pos="360"/>
              </w:tabs>
              <w:cnfStyle w:val="000000000000" w:firstRow="0" w:lastRow="0" w:firstColumn="0" w:lastColumn="0" w:oddVBand="0" w:evenVBand="0" w:oddHBand="0" w:evenHBand="0" w:firstRowFirstColumn="0" w:firstRowLastColumn="0" w:lastRowFirstColumn="0" w:lastRowLastColumn="0"/>
            </w:pPr>
            <w:r>
              <w:t>C</w:t>
            </w:r>
            <w:r w:rsidRPr="00C46915">
              <w:t>ache output directory</w:t>
            </w:r>
          </w:p>
        </w:tc>
        <w:tc>
          <w:tcPr>
            <w:tcW w:w="1838" w:type="dxa"/>
          </w:tcPr>
          <w:p w:rsidR="008A3773" w:rsidRDefault="008A377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8A3773" w:rsidRDefault="008A377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8A3773" w:rsidRDefault="008A3773" w:rsidP="00FD0EE2">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8A3773" w:rsidRDefault="008A3773" w:rsidP="00F21478">
            <w:pPr>
              <w:tabs>
                <w:tab w:val="left" w:pos="360"/>
              </w:tabs>
              <w:cnfStyle w:val="000000000000" w:firstRow="0" w:lastRow="0" w:firstColumn="0" w:lastColumn="0" w:oddVBand="0" w:evenVBand="0" w:oddHBand="0" w:evenHBand="0" w:firstRowFirstColumn="0" w:firstRowLastColumn="0" w:lastRowFirstColumn="0" w:lastRowLastColumn="0"/>
            </w:pPr>
          </w:p>
        </w:tc>
      </w:tr>
      <w:tr w:rsidR="008A3773"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8A3773" w:rsidRPr="00950EC3" w:rsidRDefault="00DB5AAD" w:rsidP="00FD0EE2">
            <w:pPr>
              <w:tabs>
                <w:tab w:val="left" w:pos="360"/>
              </w:tabs>
              <w:rPr>
                <w:b w:val="0"/>
              </w:rPr>
            </w:pPr>
            <w:r w:rsidRPr="00DB5AAD">
              <w:rPr>
                <w:b w:val="0"/>
              </w:rPr>
              <w:t>&lt;Quality&gt;</w:t>
            </w:r>
          </w:p>
        </w:tc>
        <w:tc>
          <w:tcPr>
            <w:tcW w:w="1260" w:type="dxa"/>
          </w:tcPr>
          <w:p w:rsidR="008A3773" w:rsidRPr="000C7F11" w:rsidRDefault="0042707F" w:rsidP="00FD0EE2">
            <w:pPr>
              <w:tabs>
                <w:tab w:val="left" w:pos="360"/>
              </w:tabs>
              <w:cnfStyle w:val="000000100000" w:firstRow="0" w:lastRow="0" w:firstColumn="0" w:lastColumn="0" w:oddVBand="0" w:evenVBand="0" w:oddHBand="1" w:evenHBand="0" w:firstRowFirstColumn="0" w:firstRowLastColumn="0" w:lastRowFirstColumn="0" w:lastRowLastColumn="0"/>
            </w:pPr>
            <w:r w:rsidRPr="0042707F">
              <w:t>-quality</w:t>
            </w:r>
          </w:p>
        </w:tc>
        <w:tc>
          <w:tcPr>
            <w:tcW w:w="1132" w:type="dxa"/>
          </w:tcPr>
          <w:p w:rsidR="008A3773" w:rsidRDefault="009525CE" w:rsidP="00DF65F7">
            <w:pPr>
              <w:tabs>
                <w:tab w:val="left" w:pos="360"/>
              </w:tabs>
              <w:cnfStyle w:val="000000100000" w:firstRow="0" w:lastRow="0" w:firstColumn="0" w:lastColumn="0" w:oddVBand="0" w:evenVBand="0" w:oddHBand="1" w:evenHBand="0" w:firstRowFirstColumn="0" w:firstRowLastColumn="0" w:lastRowFirstColumn="0" w:lastRowLastColumn="0"/>
            </w:pPr>
            <w:r w:rsidRPr="009525CE">
              <w:t>JPEG quality if</w:t>
            </w:r>
            <w:r w:rsidR="00DF65F7">
              <w:t xml:space="preserve"> </w:t>
            </w:r>
            <w:r w:rsidRPr="009525CE">
              <w:t>compression is jpeg</w:t>
            </w:r>
            <w:r w:rsidR="00DF65F7">
              <w:t xml:space="preserve">. </w:t>
            </w:r>
          </w:p>
        </w:tc>
        <w:tc>
          <w:tcPr>
            <w:tcW w:w="1838" w:type="dxa"/>
          </w:tcPr>
          <w:p w:rsidR="008A3773" w:rsidRDefault="009525CE" w:rsidP="00FD0EE2">
            <w:pPr>
              <w:tabs>
                <w:tab w:val="left" w:pos="360"/>
              </w:tabs>
              <w:cnfStyle w:val="000000100000" w:firstRow="0" w:lastRow="0" w:firstColumn="0" w:lastColumn="0" w:oddVBand="0" w:evenVBand="0" w:oddHBand="1" w:evenHBand="0" w:firstRowFirstColumn="0" w:firstRowLastColumn="0" w:lastRowFirstColumn="0" w:lastRowLastColumn="0"/>
            </w:pPr>
            <w:r>
              <w:t>85</w:t>
            </w:r>
          </w:p>
        </w:tc>
        <w:tc>
          <w:tcPr>
            <w:tcW w:w="1260" w:type="dxa"/>
          </w:tcPr>
          <w:p w:rsidR="008A3773" w:rsidRDefault="00CB42FE" w:rsidP="00FD0EE2">
            <w:pPr>
              <w:tabs>
                <w:tab w:val="left" w:pos="360"/>
              </w:tabs>
              <w:cnfStyle w:val="000000100000" w:firstRow="0" w:lastRow="0" w:firstColumn="0" w:lastColumn="0" w:oddVBand="0" w:evenVBand="0" w:oddHBand="1" w:evenHBand="0" w:firstRowFirstColumn="0" w:firstRowLastColumn="0" w:lastRowFirstColumn="0" w:lastRowLastColumn="0"/>
            </w:pPr>
            <w:r>
              <w:t>Numeric value</w:t>
            </w:r>
          </w:p>
        </w:tc>
        <w:tc>
          <w:tcPr>
            <w:tcW w:w="1260" w:type="dxa"/>
          </w:tcPr>
          <w:p w:rsidR="008A3773" w:rsidRDefault="008A3773" w:rsidP="00FD0EE2">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DF65F7" w:rsidRDefault="005A14CA" w:rsidP="00DF65F7">
            <w:pPr>
              <w:tabs>
                <w:tab w:val="left" w:pos="360"/>
              </w:tabs>
              <w:cnfStyle w:val="000000100000" w:firstRow="0" w:lastRow="0" w:firstColumn="0" w:lastColumn="0" w:oddVBand="0" w:evenVBand="0" w:oddHBand="1" w:evenHBand="0" w:firstRowFirstColumn="0" w:firstRowLastColumn="0" w:lastRowFirstColumn="0" w:lastRowLastColumn="0"/>
            </w:pPr>
            <w:r>
              <w:t>Applicable</w:t>
            </w:r>
            <w:r w:rsidR="00DF65F7">
              <w:t xml:space="preserve"> only if the </w:t>
            </w:r>
          </w:p>
          <w:p w:rsidR="008A3773" w:rsidRDefault="00DF65F7" w:rsidP="00DF65F7">
            <w:pPr>
              <w:tabs>
                <w:tab w:val="left" w:pos="360"/>
              </w:tabs>
              <w:cnfStyle w:val="000000100000" w:firstRow="0" w:lastRow="0" w:firstColumn="0" w:lastColumn="0" w:oddVBand="0" w:evenVBand="0" w:oddHBand="1" w:evenHBand="0" w:firstRowFirstColumn="0" w:firstRowLastColumn="0" w:lastRowFirstColumn="0" w:lastRowLastColumn="0"/>
            </w:pPr>
            <w:r>
              <w:t>–mode is related to (jpeg) compression.</w:t>
            </w:r>
          </w:p>
        </w:tc>
      </w:tr>
      <w:tr w:rsidR="009525CE"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525CE" w:rsidRPr="00950EC3" w:rsidRDefault="00AF5285" w:rsidP="0096448A">
            <w:pPr>
              <w:tabs>
                <w:tab w:val="left" w:pos="360"/>
              </w:tabs>
              <w:rPr>
                <w:b w:val="0"/>
              </w:rPr>
            </w:pPr>
            <w:r w:rsidRPr="00AF5285">
              <w:rPr>
                <w:b w:val="0"/>
              </w:rPr>
              <w:t>&lt;</w:t>
            </w:r>
            <w:proofErr w:type="spellStart"/>
            <w:r w:rsidRPr="00AF5285">
              <w:rPr>
                <w:b w:val="0"/>
              </w:rPr>
              <w:t>LERCPrecision</w:t>
            </w:r>
            <w:proofErr w:type="spellEnd"/>
            <w:r w:rsidRPr="00AF5285">
              <w:rPr>
                <w:b w:val="0"/>
              </w:rPr>
              <w:t>&gt;</w:t>
            </w:r>
          </w:p>
        </w:tc>
        <w:tc>
          <w:tcPr>
            <w:tcW w:w="1260" w:type="dxa"/>
          </w:tcPr>
          <w:p w:rsidR="009525CE" w:rsidRPr="0042707F" w:rsidRDefault="00B1069E" w:rsidP="0096448A">
            <w:pPr>
              <w:tabs>
                <w:tab w:val="left" w:pos="360"/>
              </w:tabs>
              <w:cnfStyle w:val="000000000000" w:firstRow="0" w:lastRow="0" w:firstColumn="0" w:lastColumn="0" w:oddVBand="0" w:evenVBand="0" w:oddHBand="0" w:evenHBand="0" w:firstRowFirstColumn="0" w:firstRowLastColumn="0" w:lastRowFirstColumn="0" w:lastRowLastColumn="0"/>
            </w:pPr>
            <w:r w:rsidRPr="00B1069E">
              <w:t>-</w:t>
            </w:r>
            <w:proofErr w:type="spellStart"/>
            <w:r w:rsidRPr="00B1069E">
              <w:t>prec</w:t>
            </w:r>
            <w:proofErr w:type="spellEnd"/>
          </w:p>
        </w:tc>
        <w:tc>
          <w:tcPr>
            <w:tcW w:w="1132" w:type="dxa"/>
          </w:tcPr>
          <w:p w:rsidR="009525CE" w:rsidRPr="009525CE" w:rsidRDefault="00CB42FE" w:rsidP="0096448A">
            <w:pPr>
              <w:tabs>
                <w:tab w:val="left" w:pos="360"/>
              </w:tabs>
              <w:cnfStyle w:val="000000000000" w:firstRow="0" w:lastRow="0" w:firstColumn="0" w:lastColumn="0" w:oddVBand="0" w:evenVBand="0" w:oddHBand="0" w:evenHBand="0" w:firstRowFirstColumn="0" w:firstRowLastColumn="0" w:lastRowFirstColumn="0" w:lastRowLastColumn="0"/>
            </w:pPr>
            <w:r w:rsidRPr="00CB42FE">
              <w:t>LERC precision to apply for LERC compression</w:t>
            </w:r>
          </w:p>
        </w:tc>
        <w:tc>
          <w:tcPr>
            <w:tcW w:w="1838" w:type="dxa"/>
          </w:tcPr>
          <w:p w:rsidR="009525CE" w:rsidRDefault="009525CE"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525CE" w:rsidRDefault="00CB42FE" w:rsidP="0096448A">
            <w:pPr>
              <w:tabs>
                <w:tab w:val="left" w:pos="360"/>
              </w:tabs>
              <w:cnfStyle w:val="000000000000" w:firstRow="0" w:lastRow="0" w:firstColumn="0" w:lastColumn="0" w:oddVBand="0" w:evenVBand="0" w:oddHBand="0" w:evenHBand="0" w:firstRowFirstColumn="0" w:firstRowLastColumn="0" w:lastRowFirstColumn="0" w:lastRowLastColumn="0"/>
            </w:pPr>
            <w:r w:rsidRPr="00CB42FE">
              <w:t>0.5</w:t>
            </w:r>
          </w:p>
        </w:tc>
        <w:tc>
          <w:tcPr>
            <w:tcW w:w="1260" w:type="dxa"/>
          </w:tcPr>
          <w:p w:rsidR="009525CE" w:rsidRDefault="009525CE"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9525CE" w:rsidRDefault="009525CE" w:rsidP="0096448A">
            <w:pPr>
              <w:tabs>
                <w:tab w:val="left" w:pos="360"/>
              </w:tabs>
              <w:cnfStyle w:val="000000000000" w:firstRow="0" w:lastRow="0" w:firstColumn="0" w:lastColumn="0" w:oddVBand="0" w:evenVBand="0" w:oddHBand="0" w:evenHBand="0" w:firstRowFirstColumn="0" w:firstRowLastColumn="0" w:lastRowFirstColumn="0" w:lastRowLastColumn="0"/>
            </w:pPr>
          </w:p>
        </w:tc>
      </w:tr>
      <w:tr w:rsidR="00B1069E"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B1069E" w:rsidRPr="00950EC3" w:rsidRDefault="00AF5285" w:rsidP="00B1069E">
            <w:pPr>
              <w:tabs>
                <w:tab w:val="left" w:pos="360"/>
              </w:tabs>
              <w:rPr>
                <w:b w:val="0"/>
              </w:rPr>
            </w:pPr>
            <w:r w:rsidRPr="00AF5285">
              <w:rPr>
                <w:b w:val="0"/>
              </w:rPr>
              <w:t>&lt;</w:t>
            </w:r>
            <w:proofErr w:type="spellStart"/>
            <w:r w:rsidRPr="00AF5285">
              <w:rPr>
                <w:b w:val="0"/>
              </w:rPr>
              <w:t>BuildPyramids</w:t>
            </w:r>
            <w:proofErr w:type="spellEnd"/>
            <w:r w:rsidRPr="00AF5285">
              <w:rPr>
                <w:b w:val="0"/>
              </w:rPr>
              <w:t>&gt;</w:t>
            </w:r>
          </w:p>
        </w:tc>
        <w:tc>
          <w:tcPr>
            <w:tcW w:w="1260" w:type="dxa"/>
          </w:tcPr>
          <w:p w:rsidR="00B1069E" w:rsidRPr="009525CE" w:rsidRDefault="00B1069E" w:rsidP="00B1069E">
            <w:pPr>
              <w:tabs>
                <w:tab w:val="left" w:pos="360"/>
              </w:tabs>
              <w:cnfStyle w:val="000000100000" w:firstRow="0" w:lastRow="0" w:firstColumn="0" w:lastColumn="0" w:oddVBand="0" w:evenVBand="0" w:oddHBand="1" w:evenHBand="0" w:firstRowFirstColumn="0" w:firstRowLastColumn="0" w:lastRowFirstColumn="0" w:lastRowLastColumn="0"/>
            </w:pPr>
            <w:r w:rsidRPr="00B1069E">
              <w:t>-pyramids</w:t>
            </w:r>
          </w:p>
        </w:tc>
        <w:tc>
          <w:tcPr>
            <w:tcW w:w="1132" w:type="dxa"/>
          </w:tcPr>
          <w:p w:rsidR="00B1069E" w:rsidRPr="009525CE" w:rsidRDefault="00B1069E" w:rsidP="00B1069E">
            <w:pPr>
              <w:tabs>
                <w:tab w:val="left" w:pos="360"/>
              </w:tabs>
              <w:cnfStyle w:val="000000100000" w:firstRow="0" w:lastRow="0" w:firstColumn="0" w:lastColumn="0" w:oddVBand="0" w:evenVBand="0" w:oddHBand="1" w:evenHBand="0" w:firstRowFirstColumn="0" w:firstRowLastColumn="0" w:lastRowFirstColumn="0" w:lastRowLastColumn="0"/>
            </w:pPr>
            <w:r w:rsidRPr="00B1069E">
              <w:t>Generate pyramids</w:t>
            </w:r>
          </w:p>
        </w:tc>
        <w:tc>
          <w:tcPr>
            <w:tcW w:w="1838" w:type="dxa"/>
          </w:tcPr>
          <w:p w:rsidR="00B1069E" w:rsidRDefault="00B1069E" w:rsidP="00B1069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B1069E" w:rsidRDefault="009934D0" w:rsidP="00B1069E">
            <w:pPr>
              <w:tabs>
                <w:tab w:val="left" w:pos="360"/>
              </w:tabs>
              <w:cnfStyle w:val="000000100000" w:firstRow="0" w:lastRow="0" w:firstColumn="0" w:lastColumn="0" w:oddVBand="0" w:evenVBand="0" w:oddHBand="1" w:evenHBand="0" w:firstRowFirstColumn="0" w:firstRowLastColumn="0" w:lastRowFirstColumn="0" w:lastRowLastColumn="0"/>
            </w:pPr>
            <w:r>
              <w:t>True</w:t>
            </w:r>
          </w:p>
        </w:tc>
        <w:tc>
          <w:tcPr>
            <w:tcW w:w="1260" w:type="dxa"/>
          </w:tcPr>
          <w:p w:rsidR="00B1069E" w:rsidRDefault="009120FA" w:rsidP="00B1069E">
            <w:pPr>
              <w:tabs>
                <w:tab w:val="left" w:pos="360"/>
              </w:tabs>
              <w:cnfStyle w:val="000000100000" w:firstRow="0" w:lastRow="0" w:firstColumn="0" w:lastColumn="0" w:oddVBand="0" w:evenVBand="0" w:oddHBand="1" w:evenHBand="0" w:firstRowFirstColumn="0" w:firstRowLastColumn="0" w:lastRowFirstColumn="0" w:lastRowLastColumn="0"/>
            </w:pPr>
            <w:r w:rsidRPr="00B114ED">
              <w:t>Yes if pointed at an AWS key path.</w:t>
            </w:r>
          </w:p>
        </w:tc>
        <w:tc>
          <w:tcPr>
            <w:tcW w:w="1170" w:type="dxa"/>
          </w:tcPr>
          <w:p w:rsidR="00B1069E" w:rsidRDefault="009934D0" w:rsidP="00B1069E">
            <w:pPr>
              <w:tabs>
                <w:tab w:val="left" w:pos="360"/>
              </w:tabs>
              <w:cnfStyle w:val="000000100000" w:firstRow="0" w:lastRow="0" w:firstColumn="0" w:lastColumn="0" w:oddVBand="0" w:evenVBand="0" w:oddHBand="1" w:evenHBand="0" w:firstRowFirstColumn="0" w:firstRowLastColumn="0" w:lastRowFirstColumn="0" w:lastRowLastColumn="0"/>
            </w:pPr>
            <w:r>
              <w:t xml:space="preserve">Valid boolean values are </w:t>
            </w:r>
            <w:r w:rsidRPr="00710F92">
              <w:t>[true, yes, t, 1, y, false, no, f, 0, n]</w:t>
            </w:r>
          </w:p>
          <w:p w:rsidR="009934D0" w:rsidRDefault="009934D0" w:rsidP="00B1069E">
            <w:pPr>
              <w:tabs>
                <w:tab w:val="left" w:pos="360"/>
              </w:tabs>
              <w:cnfStyle w:val="000000100000" w:firstRow="0" w:lastRow="0" w:firstColumn="0" w:lastColumn="0" w:oddVBand="0" w:evenVBand="0" w:oddHBand="1" w:evenHBand="0" w:firstRowFirstColumn="0" w:firstRowLastColumn="0" w:lastRowFirstColumn="0" w:lastRowLastColumn="0"/>
            </w:pPr>
            <w:r>
              <w:t>or</w:t>
            </w:r>
          </w:p>
          <w:p w:rsidR="009934D0" w:rsidRDefault="009934D0" w:rsidP="00B1069E">
            <w:pPr>
              <w:tabs>
                <w:tab w:val="left" w:pos="360"/>
              </w:tabs>
              <w:cnfStyle w:val="000000100000" w:firstRow="0" w:lastRow="0" w:firstColumn="0" w:lastColumn="0" w:oddVBand="0" w:evenVBand="0" w:oddHBand="1" w:evenHBand="0" w:firstRowFirstColumn="0" w:firstRowLastColumn="0" w:lastRowFirstColumn="0" w:lastRowLastColumn="0"/>
            </w:pPr>
            <w:r>
              <w:t>‘only’.</w:t>
            </w:r>
          </w:p>
          <w:p w:rsidR="009250E7" w:rsidRDefault="009250E7" w:rsidP="00B1069E">
            <w:pPr>
              <w:tabs>
                <w:tab w:val="left" w:pos="360"/>
              </w:tabs>
              <w:cnfStyle w:val="000000100000" w:firstRow="0" w:lastRow="0" w:firstColumn="0" w:lastColumn="0" w:oddVBand="0" w:evenVBand="0" w:oddHBand="1" w:evenHBand="0" w:firstRowFirstColumn="0" w:firstRowLastColumn="0" w:lastRowFirstColumn="0" w:lastRowLastColumn="0"/>
            </w:pPr>
          </w:p>
          <w:p w:rsidR="009934D0" w:rsidRDefault="009934D0" w:rsidP="00B1069E">
            <w:pPr>
              <w:tabs>
                <w:tab w:val="left" w:pos="360"/>
              </w:tabs>
              <w:cnfStyle w:val="000000100000" w:firstRow="0" w:lastRow="0" w:firstColumn="0" w:lastColumn="0" w:oddVBand="0" w:evenVBand="0" w:oddHBand="1" w:evenHBand="0" w:firstRowFirstColumn="0" w:firstRowLastColumn="0" w:lastRowFirstColumn="0" w:lastRowLastColumn="0"/>
            </w:pPr>
            <w:r>
              <w:t>In case of ‘only’ the –input and –output must be pointed at the same folder to generate just the pyramids.</w:t>
            </w:r>
          </w:p>
        </w:tc>
      </w:tr>
      <w:tr w:rsidR="00B1069E"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B1069E" w:rsidRPr="00950EC3" w:rsidRDefault="00A06625" w:rsidP="00B1069E">
            <w:pPr>
              <w:tabs>
                <w:tab w:val="left" w:pos="360"/>
              </w:tabs>
              <w:rPr>
                <w:b w:val="0"/>
              </w:rPr>
            </w:pPr>
            <w:r w:rsidRPr="00A06625">
              <w:rPr>
                <w:b w:val="0"/>
              </w:rPr>
              <w:t>&lt;</w:t>
            </w:r>
            <w:proofErr w:type="spellStart"/>
            <w:r w:rsidRPr="00A06625">
              <w:rPr>
                <w:b w:val="0"/>
              </w:rPr>
              <w:t>RasterFormatFilter</w:t>
            </w:r>
            <w:proofErr w:type="spellEnd"/>
            <w:r w:rsidRPr="00A06625">
              <w:rPr>
                <w:b w:val="0"/>
              </w:rPr>
              <w:t>&gt;</w:t>
            </w:r>
          </w:p>
        </w:tc>
        <w:tc>
          <w:tcPr>
            <w:tcW w:w="1260" w:type="dxa"/>
          </w:tcPr>
          <w:p w:rsidR="00B1069E" w:rsidRPr="0042707F" w:rsidRDefault="00A06625" w:rsidP="00B1069E">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B1069E" w:rsidRPr="009525CE" w:rsidRDefault="00A06625" w:rsidP="00B1069E">
            <w:pPr>
              <w:tabs>
                <w:tab w:val="left" w:pos="360"/>
              </w:tabs>
              <w:cnfStyle w:val="000000000000" w:firstRow="0" w:lastRow="0" w:firstColumn="0" w:lastColumn="0" w:oddVBand="0" w:evenVBand="0" w:oddHBand="0" w:evenHBand="0" w:firstRowFirstColumn="0" w:firstRowLastColumn="0" w:lastRowFirstColumn="0" w:lastRowLastColumn="0"/>
            </w:pPr>
            <w:r w:rsidRPr="00A06625">
              <w:t xml:space="preserve">File extensions considered as (Rasters). These files will not be copied </w:t>
            </w:r>
            <w:r w:rsidRPr="00A06625">
              <w:lastRenderedPageBreak/>
              <w:t>from the input path</w:t>
            </w:r>
            <w:r>
              <w:t>.</w:t>
            </w:r>
          </w:p>
        </w:tc>
        <w:tc>
          <w:tcPr>
            <w:tcW w:w="1838" w:type="dxa"/>
          </w:tcPr>
          <w:p w:rsidR="00B1069E" w:rsidRDefault="009A7DB3" w:rsidP="00B1069E">
            <w:pPr>
              <w:tabs>
                <w:tab w:val="left" w:pos="360"/>
              </w:tabs>
              <w:cnfStyle w:val="000000000000" w:firstRow="0" w:lastRow="0" w:firstColumn="0" w:lastColumn="0" w:oddVBand="0" w:evenVBand="0" w:oddHBand="0" w:evenHBand="0" w:firstRowFirstColumn="0" w:firstRowLastColumn="0" w:lastRowFirstColumn="0" w:lastRowLastColumn="0"/>
            </w:pPr>
            <w:proofErr w:type="spellStart"/>
            <w:r>
              <w:lastRenderedPageBreak/>
              <w:t>tif,TIF,</w:t>
            </w:r>
            <w:r w:rsidRPr="009A7DB3">
              <w:t>mrf</w:t>
            </w:r>
            <w:proofErr w:type="spellEnd"/>
          </w:p>
        </w:tc>
        <w:tc>
          <w:tcPr>
            <w:tcW w:w="1260" w:type="dxa"/>
          </w:tcPr>
          <w:p w:rsidR="00B1069E" w:rsidRDefault="009A7DB3" w:rsidP="00B1069E">
            <w:pPr>
              <w:tabs>
                <w:tab w:val="left" w:pos="360"/>
              </w:tabs>
              <w:cnfStyle w:val="000000000000" w:firstRow="0" w:lastRow="0" w:firstColumn="0" w:lastColumn="0" w:oddVBand="0" w:evenVBand="0" w:oddHBand="0" w:evenHBand="0" w:firstRowFirstColumn="0" w:firstRowLastColumn="0" w:lastRowFirstColumn="0" w:lastRowLastColumn="0"/>
            </w:pPr>
            <w:r>
              <w:t xml:space="preserve">Comma </w:t>
            </w:r>
            <w:r w:rsidR="00C6413D">
              <w:t>separated</w:t>
            </w:r>
            <w:r>
              <w:t xml:space="preserve"> values.</w:t>
            </w:r>
          </w:p>
        </w:tc>
        <w:tc>
          <w:tcPr>
            <w:tcW w:w="1260" w:type="dxa"/>
          </w:tcPr>
          <w:p w:rsidR="00B1069E" w:rsidRDefault="00370410" w:rsidP="00B1069E">
            <w:pPr>
              <w:tabs>
                <w:tab w:val="left" w:pos="360"/>
              </w:tabs>
              <w:cnfStyle w:val="000000000000" w:firstRow="0" w:lastRow="0" w:firstColumn="0" w:lastColumn="0" w:oddVBand="0" w:evenVBand="0" w:oddHBand="0" w:evenHBand="0" w:firstRowFirstColumn="0" w:firstRowLastColumn="0" w:lastRowFirstColumn="0" w:lastRowLastColumn="0"/>
            </w:pPr>
            <w:r>
              <w:t xml:space="preserve">Yes. </w:t>
            </w:r>
          </w:p>
        </w:tc>
        <w:tc>
          <w:tcPr>
            <w:tcW w:w="1170" w:type="dxa"/>
          </w:tcPr>
          <w:p w:rsidR="00B1069E" w:rsidRDefault="00370410" w:rsidP="00B1069E">
            <w:pPr>
              <w:tabs>
                <w:tab w:val="left" w:pos="360"/>
              </w:tabs>
              <w:cnfStyle w:val="000000000000" w:firstRow="0" w:lastRow="0" w:firstColumn="0" w:lastColumn="0" w:oddVBand="0" w:evenVBand="0" w:oddHBand="0" w:evenHBand="0" w:firstRowFirstColumn="0" w:firstRowLastColumn="0" w:lastRowFirstColumn="0" w:lastRowLastColumn="0"/>
            </w:pPr>
            <w:r>
              <w:t>Case sensitive for local as well as for S3.</w:t>
            </w:r>
          </w:p>
        </w:tc>
      </w:tr>
      <w:tr w:rsidR="00B1069E"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B1069E" w:rsidRPr="00950EC3" w:rsidRDefault="00EE7809" w:rsidP="00B1069E">
            <w:pPr>
              <w:tabs>
                <w:tab w:val="left" w:pos="360"/>
              </w:tabs>
              <w:rPr>
                <w:b w:val="0"/>
              </w:rPr>
            </w:pPr>
            <w:r w:rsidRPr="00EE7809">
              <w:rPr>
                <w:b w:val="0"/>
              </w:rPr>
              <w:lastRenderedPageBreak/>
              <w:t>&lt;</w:t>
            </w:r>
            <w:proofErr w:type="spellStart"/>
            <w:r w:rsidRPr="00EE7809">
              <w:rPr>
                <w:b w:val="0"/>
              </w:rPr>
              <w:t>ExcludeFilter</w:t>
            </w:r>
            <w:proofErr w:type="spellEnd"/>
            <w:r w:rsidRPr="00EE7809">
              <w:rPr>
                <w:b w:val="0"/>
              </w:rPr>
              <w:t>&gt;</w:t>
            </w:r>
          </w:p>
        </w:tc>
        <w:tc>
          <w:tcPr>
            <w:tcW w:w="1260" w:type="dxa"/>
          </w:tcPr>
          <w:p w:rsidR="00B1069E" w:rsidRPr="0042707F" w:rsidRDefault="00257FA6" w:rsidP="00B1069E">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257FA6" w:rsidRDefault="00257FA6" w:rsidP="00B1069E">
            <w:pPr>
              <w:tabs>
                <w:tab w:val="left" w:pos="360"/>
              </w:tabs>
              <w:cnfStyle w:val="000000100000" w:firstRow="0" w:lastRow="0" w:firstColumn="0" w:lastColumn="0" w:oddVBand="0" w:evenVBand="0" w:oddHBand="1" w:evenHBand="0" w:firstRowFirstColumn="0" w:firstRowLastColumn="0" w:lastRowFirstColumn="0" w:lastRowLastColumn="0"/>
            </w:pPr>
            <w:r w:rsidRPr="00257FA6">
              <w:t xml:space="preserve">File extensions to ignore </w:t>
            </w:r>
            <w:r w:rsidR="00216238" w:rsidRPr="00257FA6">
              <w:t>complete</w:t>
            </w:r>
            <w:r w:rsidRPr="00257FA6">
              <w:t xml:space="preserve"> while copying files/data from the </w:t>
            </w:r>
          </w:p>
          <w:p w:rsidR="00B1069E" w:rsidRPr="009525CE" w:rsidRDefault="00257FA6" w:rsidP="00B1069E">
            <w:pPr>
              <w:tabs>
                <w:tab w:val="left" w:pos="360"/>
              </w:tabs>
              <w:cnfStyle w:val="000000100000" w:firstRow="0" w:lastRow="0" w:firstColumn="0" w:lastColumn="0" w:oddVBand="0" w:evenVBand="0" w:oddHBand="1" w:evenHBand="0" w:firstRowFirstColumn="0" w:firstRowLastColumn="0" w:lastRowFirstColumn="0" w:lastRowLastColumn="0"/>
            </w:pPr>
            <w:r>
              <w:t>-</w:t>
            </w:r>
            <w:r w:rsidRPr="00257FA6">
              <w:t>input path</w:t>
            </w:r>
          </w:p>
        </w:tc>
        <w:tc>
          <w:tcPr>
            <w:tcW w:w="1838" w:type="dxa"/>
          </w:tcPr>
          <w:p w:rsidR="00B1069E" w:rsidRDefault="00BD6011" w:rsidP="00B1069E">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rsidRPr="00BD6011">
              <w:t>tmp</w:t>
            </w:r>
            <w:proofErr w:type="spellEnd"/>
            <w:r w:rsidRPr="00BD6011">
              <w:t xml:space="preserve">, </w:t>
            </w:r>
            <w:proofErr w:type="spellStart"/>
            <w:r w:rsidRPr="00BD6011">
              <w:t>ovr</w:t>
            </w:r>
            <w:proofErr w:type="spellEnd"/>
            <w:r w:rsidRPr="00BD6011">
              <w:t xml:space="preserve">, </w:t>
            </w:r>
            <w:proofErr w:type="spellStart"/>
            <w:r w:rsidRPr="00BD6011">
              <w:t>rrd</w:t>
            </w:r>
            <w:proofErr w:type="spellEnd"/>
            <w:r w:rsidRPr="00BD6011">
              <w:t xml:space="preserve">, aux.xml, </w:t>
            </w:r>
            <w:proofErr w:type="spellStart"/>
            <w:r w:rsidRPr="00BD6011">
              <w:t>lrc</w:t>
            </w:r>
            <w:proofErr w:type="spellEnd"/>
            <w:r w:rsidRPr="00BD6011">
              <w:t xml:space="preserve">, </w:t>
            </w:r>
            <w:proofErr w:type="spellStart"/>
            <w:r w:rsidRPr="00BD6011">
              <w:t>mrf_cache</w:t>
            </w:r>
            <w:proofErr w:type="spellEnd"/>
            <w:r w:rsidRPr="00BD6011">
              <w:t xml:space="preserve">, </w:t>
            </w:r>
            <w:proofErr w:type="spellStart"/>
            <w:r w:rsidRPr="00BD6011">
              <w:t>pjp</w:t>
            </w:r>
            <w:proofErr w:type="spellEnd"/>
            <w:r w:rsidRPr="00BD6011">
              <w:t xml:space="preserve">, </w:t>
            </w:r>
            <w:proofErr w:type="spellStart"/>
            <w:r w:rsidRPr="00BD6011">
              <w:t>ppng</w:t>
            </w:r>
            <w:proofErr w:type="spellEnd"/>
            <w:r w:rsidRPr="00BD6011">
              <w:t xml:space="preserve">, </w:t>
            </w:r>
            <w:proofErr w:type="spellStart"/>
            <w:r w:rsidRPr="00BD6011">
              <w:t>pft</w:t>
            </w:r>
            <w:proofErr w:type="spellEnd"/>
            <w:r w:rsidRPr="00BD6011">
              <w:t xml:space="preserve">, </w:t>
            </w:r>
            <w:proofErr w:type="spellStart"/>
            <w:r w:rsidRPr="00BD6011">
              <w:t>pzp</w:t>
            </w:r>
            <w:proofErr w:type="spellEnd"/>
          </w:p>
        </w:tc>
        <w:tc>
          <w:tcPr>
            <w:tcW w:w="1260" w:type="dxa"/>
          </w:tcPr>
          <w:p w:rsidR="00B1069E" w:rsidRDefault="00BD6011" w:rsidP="00B1069E">
            <w:pPr>
              <w:tabs>
                <w:tab w:val="left" w:pos="360"/>
              </w:tabs>
              <w:cnfStyle w:val="000000100000" w:firstRow="0" w:lastRow="0" w:firstColumn="0" w:lastColumn="0" w:oddVBand="0" w:evenVBand="0" w:oddHBand="1" w:evenHBand="0" w:firstRowFirstColumn="0" w:firstRowLastColumn="0" w:lastRowFirstColumn="0" w:lastRowLastColumn="0"/>
            </w:pPr>
            <w:r>
              <w:t xml:space="preserve">Comma </w:t>
            </w:r>
            <w:r w:rsidR="00CA33A5">
              <w:t>separated</w:t>
            </w:r>
            <w:r>
              <w:t xml:space="preserve"> values.</w:t>
            </w:r>
          </w:p>
        </w:tc>
        <w:tc>
          <w:tcPr>
            <w:tcW w:w="1260" w:type="dxa"/>
          </w:tcPr>
          <w:p w:rsidR="00B1069E" w:rsidRDefault="00BD6011" w:rsidP="00B1069E">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B1069E" w:rsidRDefault="00BD6011" w:rsidP="00B1069E">
            <w:pPr>
              <w:tabs>
                <w:tab w:val="left" w:pos="360"/>
              </w:tabs>
              <w:cnfStyle w:val="000000100000" w:firstRow="0" w:lastRow="0" w:firstColumn="0" w:lastColumn="0" w:oddVBand="0" w:evenVBand="0" w:oddHBand="1" w:evenHBand="0" w:firstRowFirstColumn="0" w:firstRowLastColumn="0" w:lastRowFirstColumn="0" w:lastRowLastColumn="0"/>
            </w:pPr>
            <w:r>
              <w:t>Case sensitive for local as well as for S3.</w:t>
            </w:r>
          </w:p>
        </w:tc>
      </w:tr>
      <w:tr w:rsidR="00B1069E"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B1069E" w:rsidRPr="00950EC3" w:rsidRDefault="00FD649E" w:rsidP="00B1069E">
            <w:pPr>
              <w:tabs>
                <w:tab w:val="left" w:pos="360"/>
              </w:tabs>
              <w:rPr>
                <w:b w:val="0"/>
              </w:rPr>
            </w:pPr>
            <w:r w:rsidRPr="00FD649E">
              <w:rPr>
                <w:b w:val="0"/>
              </w:rPr>
              <w:t>&lt;Interleave&gt;</w:t>
            </w:r>
          </w:p>
        </w:tc>
        <w:tc>
          <w:tcPr>
            <w:tcW w:w="1260" w:type="dxa"/>
          </w:tcPr>
          <w:p w:rsidR="00B1069E" w:rsidRPr="0042707F" w:rsidRDefault="00FD649E" w:rsidP="00B1069E">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B1069E" w:rsidRPr="009525CE" w:rsidRDefault="00FD649E" w:rsidP="00B1069E">
            <w:pPr>
              <w:tabs>
                <w:tab w:val="left" w:pos="360"/>
              </w:tabs>
              <w:cnfStyle w:val="000000000000" w:firstRow="0" w:lastRow="0" w:firstColumn="0" w:lastColumn="0" w:oddVBand="0" w:evenVBand="0" w:oddHBand="0" w:evenHBand="0" w:firstRowFirstColumn="0" w:firstRowLastColumn="0" w:lastRowFirstColumn="0" w:lastRowLastColumn="0"/>
            </w:pPr>
            <w:r>
              <w:t>Value for the GDAL Translate (</w:t>
            </w:r>
            <w:r w:rsidRPr="00FD649E">
              <w:t>INTERLEAVE</w:t>
            </w:r>
            <w:r>
              <w:t xml:space="preserve">) key. </w:t>
            </w:r>
          </w:p>
        </w:tc>
        <w:tc>
          <w:tcPr>
            <w:tcW w:w="1838" w:type="dxa"/>
          </w:tcPr>
          <w:p w:rsidR="00B1069E" w:rsidRDefault="00B1069E" w:rsidP="00B1069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B1069E" w:rsidRDefault="00B1069E" w:rsidP="00B1069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B1069E" w:rsidRDefault="00B1069E" w:rsidP="00B1069E">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FD649E" w:rsidRDefault="00216238" w:rsidP="00B1069E">
            <w:pPr>
              <w:tabs>
                <w:tab w:val="left" w:pos="360"/>
              </w:tabs>
              <w:cnfStyle w:val="000000000000" w:firstRow="0" w:lastRow="0" w:firstColumn="0" w:lastColumn="0" w:oddVBand="0" w:evenVBand="0" w:oddHBand="0" w:evenHBand="0" w:firstRowFirstColumn="0" w:firstRowLastColumn="0" w:lastRowFirstColumn="0" w:lastRowLastColumn="0"/>
            </w:pPr>
            <w:r>
              <w:t>Applicable</w:t>
            </w:r>
            <w:r w:rsidR="00FD649E">
              <w:t xml:space="preserve"> only if the </w:t>
            </w:r>
          </w:p>
          <w:p w:rsidR="00B1069E" w:rsidRDefault="00FD649E" w:rsidP="00B1069E">
            <w:pPr>
              <w:tabs>
                <w:tab w:val="left" w:pos="360"/>
              </w:tabs>
              <w:cnfStyle w:val="000000000000" w:firstRow="0" w:lastRow="0" w:firstColumn="0" w:lastColumn="0" w:oddVBand="0" w:evenVBand="0" w:oddHBand="0" w:evenHBand="0" w:firstRowFirstColumn="0" w:firstRowLastColumn="0" w:lastRowFirstColumn="0" w:lastRowLastColumn="0"/>
            </w:pPr>
            <w:r>
              <w:t>–mode is related to (jpeg) compression.</w:t>
            </w:r>
          </w:p>
        </w:tc>
      </w:tr>
      <w:tr w:rsidR="00C913ED"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C913ED" w:rsidRPr="00950EC3" w:rsidRDefault="00C913ED" w:rsidP="00C913ED">
            <w:pPr>
              <w:tabs>
                <w:tab w:val="left" w:pos="360"/>
              </w:tabs>
              <w:rPr>
                <w:b w:val="0"/>
              </w:rPr>
            </w:pPr>
            <w:r w:rsidRPr="00C913ED">
              <w:rPr>
                <w:b w:val="0"/>
              </w:rPr>
              <w:t>&lt;</w:t>
            </w:r>
            <w:proofErr w:type="spellStart"/>
            <w:r w:rsidRPr="00C913ED">
              <w:rPr>
                <w:b w:val="0"/>
              </w:rPr>
              <w:t>PyramidFactor</w:t>
            </w:r>
            <w:proofErr w:type="spellEnd"/>
            <w:r w:rsidRPr="00C913ED">
              <w:rPr>
                <w:b w:val="0"/>
              </w:rPr>
              <w:t>&gt;</w:t>
            </w:r>
          </w:p>
        </w:tc>
        <w:tc>
          <w:tcPr>
            <w:tcW w:w="1260" w:type="dxa"/>
          </w:tcPr>
          <w:p w:rsidR="00C913ED" w:rsidRPr="0042707F"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C913ED" w:rsidRPr="009525CE"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r w:rsidRPr="00C913ED">
              <w:t>Pyramid levels to create</w:t>
            </w:r>
          </w:p>
        </w:tc>
        <w:tc>
          <w:tcPr>
            <w:tcW w:w="1838"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r>
              <w:t>2</w:t>
            </w:r>
          </w:p>
        </w:tc>
        <w:tc>
          <w:tcPr>
            <w:tcW w:w="1260"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r>
              <w:t xml:space="preserve">Comma </w:t>
            </w:r>
            <w:r w:rsidR="009579C0">
              <w:t>separated</w:t>
            </w:r>
            <w:r>
              <w:t xml:space="preserve"> values.</w:t>
            </w:r>
          </w:p>
        </w:tc>
        <w:tc>
          <w:tcPr>
            <w:tcW w:w="1260"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p>
        </w:tc>
      </w:tr>
      <w:tr w:rsidR="00C913ED"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C913ED" w:rsidRPr="00950EC3" w:rsidRDefault="00B61EA7" w:rsidP="00C913ED">
            <w:pPr>
              <w:tabs>
                <w:tab w:val="left" w:pos="360"/>
              </w:tabs>
              <w:rPr>
                <w:b w:val="0"/>
              </w:rPr>
            </w:pPr>
            <w:r w:rsidRPr="00B61EA7">
              <w:rPr>
                <w:b w:val="0"/>
              </w:rPr>
              <w:t>&lt;</w:t>
            </w:r>
            <w:proofErr w:type="spellStart"/>
            <w:r w:rsidRPr="00B61EA7">
              <w:rPr>
                <w:b w:val="0"/>
              </w:rPr>
              <w:t>PyramidSampling</w:t>
            </w:r>
            <w:proofErr w:type="spellEnd"/>
            <w:r w:rsidRPr="00B61EA7">
              <w:rPr>
                <w:b w:val="0"/>
              </w:rPr>
              <w:t>&gt;</w:t>
            </w:r>
          </w:p>
        </w:tc>
        <w:tc>
          <w:tcPr>
            <w:tcW w:w="1260" w:type="dxa"/>
          </w:tcPr>
          <w:p w:rsidR="00C913ED" w:rsidRPr="0042707F" w:rsidRDefault="00B61EA7" w:rsidP="00C913ED">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C913ED" w:rsidRPr="009525CE" w:rsidRDefault="004417A4" w:rsidP="00C913ED">
            <w:pPr>
              <w:tabs>
                <w:tab w:val="left" w:pos="360"/>
              </w:tabs>
              <w:cnfStyle w:val="000000000000" w:firstRow="0" w:lastRow="0" w:firstColumn="0" w:lastColumn="0" w:oddVBand="0" w:evenVBand="0" w:oddHBand="0" w:evenHBand="0" w:firstRowFirstColumn="0" w:firstRowLastColumn="0" w:lastRowFirstColumn="0" w:lastRowLastColumn="0"/>
            </w:pPr>
            <w:r>
              <w:t>Sampling to use for pyramids</w:t>
            </w:r>
          </w:p>
        </w:tc>
        <w:tc>
          <w:tcPr>
            <w:tcW w:w="1838" w:type="dxa"/>
          </w:tcPr>
          <w:p w:rsidR="00C913ED" w:rsidRDefault="004150BA" w:rsidP="00C913ED">
            <w:pPr>
              <w:tabs>
                <w:tab w:val="left" w:pos="360"/>
              </w:tabs>
              <w:cnfStyle w:val="000000000000" w:firstRow="0" w:lastRow="0" w:firstColumn="0" w:lastColumn="0" w:oddVBand="0" w:evenVBand="0" w:oddHBand="0" w:evenHBand="0" w:firstRowFirstColumn="0" w:firstRowLastColumn="0" w:lastRowFirstColumn="0" w:lastRowLastColumn="0"/>
            </w:pPr>
            <w:r w:rsidRPr="004150BA">
              <w:t>average</w:t>
            </w:r>
          </w:p>
        </w:tc>
        <w:tc>
          <w:tcPr>
            <w:tcW w:w="1260" w:type="dxa"/>
          </w:tcPr>
          <w:p w:rsidR="00C913ED" w:rsidRDefault="00C913ED"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r>
              <w:t>n</w:t>
            </w:r>
            <w:r w:rsidR="00B61EA7">
              <w:t>earest,</w:t>
            </w:r>
          </w:p>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r>
              <w:t>a</w:t>
            </w:r>
            <w:r w:rsidR="00B61EA7">
              <w:t>verage,</w:t>
            </w:r>
          </w:p>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r>
              <w:t>g</w:t>
            </w:r>
            <w:r w:rsidR="00B61EA7">
              <w:t>auss,</w:t>
            </w:r>
          </w:p>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r>
              <w:t>c</w:t>
            </w:r>
            <w:r w:rsidR="00B61EA7">
              <w:t>ubic,</w:t>
            </w:r>
          </w:p>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proofErr w:type="spellStart"/>
            <w:r>
              <w:t>c</w:t>
            </w:r>
            <w:r w:rsidR="00B61EA7">
              <w:t>ubicspline</w:t>
            </w:r>
            <w:proofErr w:type="spellEnd"/>
          </w:p>
          <w:p w:rsidR="00B61EA7" w:rsidRDefault="004150BA" w:rsidP="00B61EA7">
            <w:pPr>
              <w:tabs>
                <w:tab w:val="left" w:pos="360"/>
              </w:tabs>
              <w:cnfStyle w:val="000000000000" w:firstRow="0" w:lastRow="0" w:firstColumn="0" w:lastColumn="0" w:oddVBand="0" w:evenVBand="0" w:oddHBand="0" w:evenHBand="0" w:firstRowFirstColumn="0" w:firstRowLastColumn="0" w:lastRowFirstColumn="0" w:lastRowLastColumn="0"/>
            </w:pPr>
            <w:proofErr w:type="spellStart"/>
            <w:r>
              <w:t>l</w:t>
            </w:r>
            <w:r w:rsidR="00B61EA7">
              <w:t>anczos</w:t>
            </w:r>
            <w:proofErr w:type="spellEnd"/>
            <w:r w:rsidR="00B61EA7">
              <w:t>,</w:t>
            </w:r>
          </w:p>
          <w:p w:rsidR="00B61EA7" w:rsidRDefault="00B61EA7" w:rsidP="00B61EA7">
            <w:pPr>
              <w:tabs>
                <w:tab w:val="left" w:pos="360"/>
              </w:tabs>
              <w:cnfStyle w:val="000000000000" w:firstRow="0" w:lastRow="0" w:firstColumn="0" w:lastColumn="0" w:oddVBand="0" w:evenVBand="0" w:oddHBand="0" w:evenHBand="0" w:firstRowFirstColumn="0" w:firstRowLastColumn="0" w:lastRowFirstColumn="0" w:lastRowLastColumn="0"/>
            </w:pPr>
            <w:proofErr w:type="spellStart"/>
            <w:r>
              <w:t>average_mp</w:t>
            </w:r>
            <w:proofErr w:type="spellEnd"/>
            <w:r>
              <w:t>,</w:t>
            </w:r>
          </w:p>
          <w:p w:rsidR="00B61EA7" w:rsidRDefault="00B61EA7" w:rsidP="00B61EA7">
            <w:pPr>
              <w:tabs>
                <w:tab w:val="left" w:pos="360"/>
              </w:tabs>
              <w:cnfStyle w:val="000000000000" w:firstRow="0" w:lastRow="0" w:firstColumn="0" w:lastColumn="0" w:oddVBand="0" w:evenVBand="0" w:oddHBand="0" w:evenHBand="0" w:firstRowFirstColumn="0" w:firstRowLastColumn="0" w:lastRowFirstColumn="0" w:lastRowLastColumn="0"/>
            </w:pPr>
            <w:proofErr w:type="spellStart"/>
            <w:r>
              <w:t>average_magphase</w:t>
            </w:r>
            <w:proofErr w:type="spellEnd"/>
            <w:r>
              <w:t>,</w:t>
            </w:r>
          </w:p>
          <w:p w:rsidR="00C913ED" w:rsidRDefault="00B61EA7" w:rsidP="00B61EA7">
            <w:pPr>
              <w:tabs>
                <w:tab w:val="left" w:pos="360"/>
              </w:tabs>
              <w:cnfStyle w:val="000000000000" w:firstRow="0" w:lastRow="0" w:firstColumn="0" w:lastColumn="0" w:oddVBand="0" w:evenVBand="0" w:oddHBand="0" w:evenHBand="0" w:firstRowFirstColumn="0" w:firstRowLastColumn="0" w:lastRowFirstColumn="0" w:lastRowLastColumn="0"/>
            </w:pPr>
            <w:r>
              <w:t>mode</w:t>
            </w:r>
          </w:p>
        </w:tc>
        <w:tc>
          <w:tcPr>
            <w:tcW w:w="1170" w:type="dxa"/>
          </w:tcPr>
          <w:p w:rsidR="00C913ED" w:rsidRDefault="00E23831" w:rsidP="00C913ED">
            <w:pPr>
              <w:tabs>
                <w:tab w:val="left" w:pos="360"/>
              </w:tabs>
              <w:cnfStyle w:val="000000000000" w:firstRow="0" w:lastRow="0" w:firstColumn="0" w:lastColumn="0" w:oddVBand="0" w:evenVBand="0" w:oddHBand="0" w:evenHBand="0" w:firstRowFirstColumn="0" w:firstRowLastColumn="0" w:lastRowFirstColumn="0" w:lastRowLastColumn="0"/>
            </w:pPr>
            <w:r w:rsidRPr="00E23831">
              <w:t>gdaladdo.exe</w:t>
            </w:r>
            <w:r>
              <w:t xml:space="preserve"> –r</w:t>
            </w:r>
          </w:p>
        </w:tc>
      </w:tr>
      <w:tr w:rsidR="00C913ED"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C913ED" w:rsidRPr="00950EC3" w:rsidRDefault="00330331" w:rsidP="00C913ED">
            <w:pPr>
              <w:tabs>
                <w:tab w:val="left" w:pos="360"/>
              </w:tabs>
              <w:rPr>
                <w:b w:val="0"/>
              </w:rPr>
            </w:pPr>
            <w:r>
              <w:rPr>
                <w:b w:val="0"/>
              </w:rPr>
              <w:t>&lt;</w:t>
            </w:r>
            <w:proofErr w:type="spellStart"/>
            <w:r w:rsidRPr="00330331">
              <w:rPr>
                <w:b w:val="0"/>
              </w:rPr>
              <w:t>PyramidCompression</w:t>
            </w:r>
            <w:proofErr w:type="spellEnd"/>
            <w:r w:rsidRPr="00330331">
              <w:rPr>
                <w:b w:val="0"/>
              </w:rPr>
              <w:t>&gt;</w:t>
            </w:r>
          </w:p>
        </w:tc>
        <w:tc>
          <w:tcPr>
            <w:tcW w:w="1260" w:type="dxa"/>
          </w:tcPr>
          <w:p w:rsidR="00C913ED" w:rsidRPr="0042707F"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C913ED" w:rsidRPr="009525CE"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r w:rsidRPr="00330331">
              <w:t>Pyramid compression</w:t>
            </w:r>
          </w:p>
        </w:tc>
        <w:tc>
          <w:tcPr>
            <w:tcW w:w="1838" w:type="dxa"/>
          </w:tcPr>
          <w:p w:rsidR="00C913ED"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r w:rsidRPr="00330331">
              <w:t>Jpeg</w:t>
            </w:r>
          </w:p>
        </w:tc>
        <w:tc>
          <w:tcPr>
            <w:tcW w:w="1260"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330331"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r w:rsidRPr="00330331">
              <w:t xml:space="preserve">jpeg, </w:t>
            </w:r>
          </w:p>
          <w:p w:rsidR="00330331"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proofErr w:type="spellStart"/>
            <w:r w:rsidRPr="00330331">
              <w:t>lzw</w:t>
            </w:r>
            <w:proofErr w:type="spellEnd"/>
            <w:r w:rsidRPr="00330331">
              <w:t xml:space="preserve">, </w:t>
            </w:r>
          </w:p>
          <w:p w:rsidR="00C913ED" w:rsidRDefault="00330331" w:rsidP="00C913ED">
            <w:pPr>
              <w:tabs>
                <w:tab w:val="left" w:pos="360"/>
              </w:tabs>
              <w:cnfStyle w:val="000000100000" w:firstRow="0" w:lastRow="0" w:firstColumn="0" w:lastColumn="0" w:oddVBand="0" w:evenVBand="0" w:oddHBand="1" w:evenHBand="0" w:firstRowFirstColumn="0" w:firstRowLastColumn="0" w:lastRowFirstColumn="0" w:lastRowLastColumn="0"/>
            </w:pPr>
            <w:r w:rsidRPr="00330331">
              <w:t>deflate</w:t>
            </w:r>
          </w:p>
        </w:tc>
        <w:tc>
          <w:tcPr>
            <w:tcW w:w="1170" w:type="dxa"/>
          </w:tcPr>
          <w:p w:rsidR="00C913ED" w:rsidRDefault="0074181B" w:rsidP="00C913ED">
            <w:pPr>
              <w:tabs>
                <w:tab w:val="left" w:pos="360"/>
              </w:tabs>
              <w:cnfStyle w:val="000000100000" w:firstRow="0" w:lastRow="0" w:firstColumn="0" w:lastColumn="0" w:oddVBand="0" w:evenVBand="0" w:oddHBand="1" w:evenHBand="0" w:firstRowFirstColumn="0" w:firstRowLastColumn="0" w:lastRowFirstColumn="0" w:lastRowLastColumn="0"/>
            </w:pPr>
            <w:r>
              <w:t>Gdaaddo.exe –</w:t>
            </w:r>
            <w:proofErr w:type="spellStart"/>
            <w:r>
              <w:t>config</w:t>
            </w:r>
            <w:proofErr w:type="spellEnd"/>
            <w:r>
              <w:t xml:space="preserve"> </w:t>
            </w:r>
            <w:r w:rsidRPr="0074181B">
              <w:t>COMPRESS_OVERVIEW</w:t>
            </w:r>
          </w:p>
        </w:tc>
      </w:tr>
      <w:tr w:rsidR="00C913ED"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C913ED" w:rsidRPr="00950EC3" w:rsidRDefault="004015F8" w:rsidP="00C913ED">
            <w:pPr>
              <w:tabs>
                <w:tab w:val="left" w:pos="360"/>
              </w:tabs>
              <w:rPr>
                <w:b w:val="0"/>
              </w:rPr>
            </w:pPr>
            <w:r w:rsidRPr="004015F8">
              <w:rPr>
                <w:b w:val="0"/>
              </w:rPr>
              <w:t>&lt;</w:t>
            </w:r>
            <w:proofErr w:type="spellStart"/>
            <w:r w:rsidRPr="004015F8">
              <w:rPr>
                <w:b w:val="0"/>
              </w:rPr>
              <w:t>NoDataValue</w:t>
            </w:r>
            <w:proofErr w:type="spellEnd"/>
            <w:r w:rsidRPr="004015F8">
              <w:rPr>
                <w:b w:val="0"/>
              </w:rPr>
              <w:t>&gt;</w:t>
            </w:r>
          </w:p>
        </w:tc>
        <w:tc>
          <w:tcPr>
            <w:tcW w:w="1260" w:type="dxa"/>
          </w:tcPr>
          <w:p w:rsidR="00C913ED" w:rsidRPr="0042707F" w:rsidRDefault="004015F8" w:rsidP="00C913ED">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C913ED" w:rsidRPr="009525CE" w:rsidRDefault="004015F8" w:rsidP="00C913ED">
            <w:pPr>
              <w:tabs>
                <w:tab w:val="left" w:pos="360"/>
              </w:tabs>
              <w:cnfStyle w:val="000000000000" w:firstRow="0" w:lastRow="0" w:firstColumn="0" w:lastColumn="0" w:oddVBand="0" w:evenVBand="0" w:oddHBand="0" w:evenHBand="0" w:firstRowFirstColumn="0" w:firstRowLastColumn="0" w:lastRowFirstColumn="0" w:lastRowLastColumn="0"/>
            </w:pPr>
            <w:r w:rsidRPr="004015F8">
              <w:t>No data value</w:t>
            </w:r>
          </w:p>
        </w:tc>
        <w:tc>
          <w:tcPr>
            <w:tcW w:w="1838" w:type="dxa"/>
          </w:tcPr>
          <w:p w:rsidR="00C913ED" w:rsidRDefault="00C913ED"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C913ED" w:rsidRDefault="00C913ED"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C913ED" w:rsidRDefault="00C913ED"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C913ED" w:rsidRDefault="004015F8" w:rsidP="00C913ED">
            <w:pPr>
              <w:tabs>
                <w:tab w:val="left" w:pos="360"/>
              </w:tabs>
              <w:cnfStyle w:val="000000000000" w:firstRow="0" w:lastRow="0" w:firstColumn="0" w:lastColumn="0" w:oddVBand="0" w:evenVBand="0" w:oddHBand="0" w:evenHBand="0" w:firstRowFirstColumn="0" w:firstRowLastColumn="0" w:lastRowFirstColumn="0" w:lastRowLastColumn="0"/>
            </w:pPr>
            <w:r>
              <w:t>gdal_translate</w:t>
            </w:r>
            <w:r w:rsidR="00760816">
              <w:t>.exe</w:t>
            </w:r>
            <w:r>
              <w:t xml:space="preserve"> </w:t>
            </w:r>
            <w:r w:rsidRPr="004015F8">
              <w:t>-</w:t>
            </w:r>
            <w:proofErr w:type="spellStart"/>
            <w:r w:rsidRPr="004015F8">
              <w:t>a_nodata</w:t>
            </w:r>
            <w:proofErr w:type="spellEnd"/>
          </w:p>
        </w:tc>
      </w:tr>
      <w:tr w:rsidR="00C913ED"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C913ED" w:rsidRPr="00950EC3" w:rsidRDefault="00A7236C" w:rsidP="00C913ED">
            <w:pPr>
              <w:tabs>
                <w:tab w:val="left" w:pos="360"/>
              </w:tabs>
              <w:rPr>
                <w:b w:val="0"/>
              </w:rPr>
            </w:pPr>
            <w:r w:rsidRPr="00A7236C">
              <w:rPr>
                <w:b w:val="0"/>
              </w:rPr>
              <w:t>&lt;</w:t>
            </w:r>
            <w:proofErr w:type="spellStart"/>
            <w:r w:rsidRPr="00A7236C">
              <w:rPr>
                <w:b w:val="0"/>
              </w:rPr>
              <w:t>BlockSize</w:t>
            </w:r>
            <w:proofErr w:type="spellEnd"/>
            <w:r w:rsidRPr="00A7236C">
              <w:rPr>
                <w:b w:val="0"/>
              </w:rPr>
              <w:t>&gt;</w:t>
            </w:r>
          </w:p>
        </w:tc>
        <w:tc>
          <w:tcPr>
            <w:tcW w:w="1260" w:type="dxa"/>
          </w:tcPr>
          <w:p w:rsidR="00C913ED" w:rsidRPr="0042707F" w:rsidRDefault="00A7236C" w:rsidP="00C913ED">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C913ED" w:rsidRPr="009525CE" w:rsidRDefault="00A7236C" w:rsidP="00C913ED">
            <w:pPr>
              <w:tabs>
                <w:tab w:val="left" w:pos="360"/>
              </w:tabs>
              <w:cnfStyle w:val="000000100000" w:firstRow="0" w:lastRow="0" w:firstColumn="0" w:lastColumn="0" w:oddVBand="0" w:evenVBand="0" w:oddHBand="1" w:evenHBand="0" w:firstRowFirstColumn="0" w:firstRowLastColumn="0" w:lastRowFirstColumn="0" w:lastRowLastColumn="0"/>
            </w:pPr>
            <w:r w:rsidRPr="00A7236C">
              <w:t>Output title size</w:t>
            </w:r>
          </w:p>
        </w:tc>
        <w:tc>
          <w:tcPr>
            <w:tcW w:w="1838" w:type="dxa"/>
          </w:tcPr>
          <w:p w:rsidR="00C913ED" w:rsidRDefault="00A7236C" w:rsidP="00C913ED">
            <w:pPr>
              <w:tabs>
                <w:tab w:val="left" w:pos="360"/>
              </w:tabs>
              <w:cnfStyle w:val="000000100000" w:firstRow="0" w:lastRow="0" w:firstColumn="0" w:lastColumn="0" w:oddVBand="0" w:evenVBand="0" w:oddHBand="1" w:evenHBand="0" w:firstRowFirstColumn="0" w:firstRowLastColumn="0" w:lastRowFirstColumn="0" w:lastRowLastColumn="0"/>
            </w:pPr>
            <w:r>
              <w:t>512</w:t>
            </w:r>
          </w:p>
        </w:tc>
        <w:tc>
          <w:tcPr>
            <w:tcW w:w="1260" w:type="dxa"/>
          </w:tcPr>
          <w:p w:rsidR="00C913ED" w:rsidRDefault="00A7236C" w:rsidP="00C913ED">
            <w:pPr>
              <w:tabs>
                <w:tab w:val="left" w:pos="360"/>
              </w:tabs>
              <w:cnfStyle w:val="000000100000" w:firstRow="0" w:lastRow="0" w:firstColumn="0" w:lastColumn="0" w:oddVBand="0" w:evenVBand="0" w:oddHBand="1" w:evenHBand="0" w:firstRowFirstColumn="0" w:firstRowLastColumn="0" w:lastRowFirstColumn="0" w:lastRowLastColumn="0"/>
            </w:pPr>
            <w:r>
              <w:t>Numeric value</w:t>
            </w:r>
          </w:p>
        </w:tc>
        <w:tc>
          <w:tcPr>
            <w:tcW w:w="1260" w:type="dxa"/>
          </w:tcPr>
          <w:p w:rsidR="00C913ED" w:rsidRDefault="00C913ED" w:rsidP="00C913ED">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C913ED" w:rsidRDefault="000A22E7" w:rsidP="00C913ED">
            <w:pPr>
              <w:tabs>
                <w:tab w:val="left" w:pos="360"/>
              </w:tabs>
              <w:cnfStyle w:val="000000100000" w:firstRow="0" w:lastRow="0" w:firstColumn="0" w:lastColumn="0" w:oddVBand="0" w:evenVBand="0" w:oddHBand="1" w:evenHBand="0" w:firstRowFirstColumn="0" w:firstRowLastColumn="0" w:lastRowFirstColumn="0" w:lastRowLastColumn="0"/>
            </w:pPr>
            <w:r>
              <w:t>g</w:t>
            </w:r>
            <w:r w:rsidR="00A867BA">
              <w:t>dal_translate</w:t>
            </w:r>
            <w:r w:rsidR="00760816">
              <w:t>.exe</w:t>
            </w:r>
            <w:r w:rsidR="00A867BA">
              <w:t xml:space="preserve"> –co </w:t>
            </w:r>
            <w:r w:rsidR="00760816">
              <w:t>–</w:t>
            </w:r>
            <w:r w:rsidR="00A867BA">
              <w:lastRenderedPageBreak/>
              <w:t>BLOCKSIZE</w:t>
            </w:r>
          </w:p>
        </w:tc>
      </w:tr>
      <w:tr w:rsidR="007F579C"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7F579C" w:rsidRPr="00363DE6" w:rsidRDefault="00363DE6" w:rsidP="00C913ED">
            <w:pPr>
              <w:tabs>
                <w:tab w:val="left" w:pos="360"/>
              </w:tabs>
              <w:rPr>
                <w:b w:val="0"/>
              </w:rPr>
            </w:pPr>
            <w:r w:rsidRPr="00363DE6">
              <w:rPr>
                <w:b w:val="0"/>
              </w:rPr>
              <w:lastRenderedPageBreak/>
              <w:t>&lt;Scale&gt;</w:t>
            </w:r>
          </w:p>
        </w:tc>
        <w:tc>
          <w:tcPr>
            <w:tcW w:w="1260" w:type="dxa"/>
          </w:tcPr>
          <w:p w:rsidR="007F579C" w:rsidRDefault="00363DE6" w:rsidP="00C913ED">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7F579C" w:rsidRPr="00A7236C" w:rsidRDefault="0016255D" w:rsidP="00C913ED">
            <w:pPr>
              <w:tabs>
                <w:tab w:val="left" w:pos="360"/>
              </w:tabs>
              <w:cnfStyle w:val="000000000000" w:firstRow="0" w:lastRow="0" w:firstColumn="0" w:lastColumn="0" w:oddVBand="0" w:evenVBand="0" w:oddHBand="0" w:evenHBand="0" w:firstRowFirstColumn="0" w:firstRowLastColumn="0" w:lastRowFirstColumn="0" w:lastRowLastColumn="0"/>
            </w:pPr>
            <w:r>
              <w:t>Uniform scale factor for rotation scaling.</w:t>
            </w:r>
          </w:p>
        </w:tc>
        <w:tc>
          <w:tcPr>
            <w:tcW w:w="1838" w:type="dxa"/>
          </w:tcPr>
          <w:p w:rsidR="007F579C" w:rsidRDefault="00363DE6" w:rsidP="00C913ED">
            <w:pPr>
              <w:tabs>
                <w:tab w:val="left" w:pos="360"/>
              </w:tabs>
              <w:cnfStyle w:val="000000000000" w:firstRow="0" w:lastRow="0" w:firstColumn="0" w:lastColumn="0" w:oddVBand="0" w:evenVBand="0" w:oddHBand="0" w:evenHBand="0" w:firstRowFirstColumn="0" w:firstRowLastColumn="0" w:lastRowFirstColumn="0" w:lastRowLastColumn="0"/>
            </w:pPr>
            <w:r>
              <w:t>2</w:t>
            </w:r>
          </w:p>
        </w:tc>
        <w:tc>
          <w:tcPr>
            <w:tcW w:w="1260" w:type="dxa"/>
          </w:tcPr>
          <w:p w:rsidR="007F579C" w:rsidRDefault="007F579C"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7F579C" w:rsidRDefault="007F579C" w:rsidP="00C913ED">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7F579C" w:rsidRDefault="003127C3" w:rsidP="00C913ED">
            <w:pPr>
              <w:tabs>
                <w:tab w:val="left" w:pos="360"/>
              </w:tabs>
              <w:cnfStyle w:val="000000000000" w:firstRow="0" w:lastRow="0" w:firstColumn="0" w:lastColumn="0" w:oddVBand="0" w:evenVBand="0" w:oddHBand="0" w:evenHBand="0" w:firstRowFirstColumn="0" w:firstRowLastColumn="0" w:lastRowFirstColumn="0" w:lastRowLastColumn="0"/>
            </w:pPr>
            <w:r>
              <w:t>gdal_translate.exe –co -</w:t>
            </w:r>
            <w:r w:rsidRPr="003127C3">
              <w:t>UNIFORM_SCALE</w:t>
            </w:r>
          </w:p>
        </w:tc>
      </w:tr>
      <w:tr w:rsidR="007F579C"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7F579C" w:rsidRPr="00BA0743" w:rsidRDefault="00BA0743" w:rsidP="00C913ED">
            <w:pPr>
              <w:tabs>
                <w:tab w:val="left" w:pos="360"/>
              </w:tabs>
              <w:rPr>
                <w:b w:val="0"/>
              </w:rPr>
            </w:pPr>
            <w:r w:rsidRPr="00BA0743">
              <w:rPr>
                <w:b w:val="0"/>
              </w:rPr>
              <w:t>&lt;</w:t>
            </w:r>
            <w:proofErr w:type="spellStart"/>
            <w:r w:rsidRPr="00BA0743">
              <w:rPr>
                <w:b w:val="0"/>
              </w:rPr>
              <w:t>KeepExtension</w:t>
            </w:r>
            <w:proofErr w:type="spellEnd"/>
            <w:r w:rsidRPr="00BA0743">
              <w:rPr>
                <w:b w:val="0"/>
              </w:rPr>
              <w:t>&gt;</w:t>
            </w:r>
          </w:p>
        </w:tc>
        <w:tc>
          <w:tcPr>
            <w:tcW w:w="1260" w:type="dxa"/>
          </w:tcPr>
          <w:p w:rsidR="007F579C" w:rsidRDefault="00BA0743" w:rsidP="00C913ED">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7F579C" w:rsidRPr="00A7236C" w:rsidRDefault="00BA0743" w:rsidP="00C913ED">
            <w:pPr>
              <w:tabs>
                <w:tab w:val="left" w:pos="360"/>
              </w:tabs>
              <w:cnfStyle w:val="000000100000" w:firstRow="0" w:lastRow="0" w:firstColumn="0" w:lastColumn="0" w:oddVBand="0" w:evenVBand="0" w:oddHBand="1" w:evenHBand="0" w:firstRowFirstColumn="0" w:firstRowLastColumn="0" w:lastRowFirstColumn="0" w:lastRowLastColumn="0"/>
            </w:pPr>
            <w:r>
              <w:t xml:space="preserve">Keep </w:t>
            </w:r>
            <w:r w:rsidR="000A6F59">
              <w:t xml:space="preserve">the </w:t>
            </w:r>
            <w:r>
              <w:t xml:space="preserve">output raster extension same as </w:t>
            </w:r>
            <w:r w:rsidR="000A6F59">
              <w:t xml:space="preserve">the </w:t>
            </w:r>
            <w:r>
              <w:t>input</w:t>
            </w:r>
            <w:r w:rsidR="000A6F59">
              <w:t xml:space="preserve"> raster file</w:t>
            </w:r>
            <w:r>
              <w:t>. If set to a valid (false) boolean value, the output raster extension will be renamed to ‘</w:t>
            </w:r>
            <w:proofErr w:type="spellStart"/>
            <w:r>
              <w:t>mrf</w:t>
            </w:r>
            <w:proofErr w:type="spellEnd"/>
            <w:r>
              <w:t>’</w:t>
            </w:r>
          </w:p>
        </w:tc>
        <w:tc>
          <w:tcPr>
            <w:tcW w:w="1838" w:type="dxa"/>
          </w:tcPr>
          <w:p w:rsidR="007F579C" w:rsidRDefault="000A6F59" w:rsidP="00C913ED">
            <w:pPr>
              <w:tabs>
                <w:tab w:val="left" w:pos="360"/>
              </w:tabs>
              <w:cnfStyle w:val="000000100000" w:firstRow="0" w:lastRow="0" w:firstColumn="0" w:lastColumn="0" w:oddVBand="0" w:evenVBand="0" w:oddHBand="1" w:evenHBand="0" w:firstRowFirstColumn="0" w:firstRowLastColumn="0" w:lastRowFirstColumn="0" w:lastRowLastColumn="0"/>
            </w:pPr>
            <w:r>
              <w:t>False</w:t>
            </w:r>
          </w:p>
        </w:tc>
        <w:tc>
          <w:tcPr>
            <w:tcW w:w="1260" w:type="dxa"/>
          </w:tcPr>
          <w:p w:rsidR="007F579C" w:rsidRDefault="000A6F59" w:rsidP="00C913ED">
            <w:pPr>
              <w:tabs>
                <w:tab w:val="left" w:pos="360"/>
              </w:tabs>
              <w:cnfStyle w:val="000000100000" w:firstRow="0" w:lastRow="0" w:firstColumn="0" w:lastColumn="0" w:oddVBand="0" w:evenVBand="0" w:oddHBand="1" w:evenHBand="0" w:firstRowFirstColumn="0" w:firstRowLastColumn="0" w:lastRowFirstColumn="0" w:lastRowLastColumn="0"/>
            </w:pPr>
            <w:r>
              <w:t>Boolean</w:t>
            </w:r>
          </w:p>
        </w:tc>
        <w:tc>
          <w:tcPr>
            <w:tcW w:w="1260" w:type="dxa"/>
          </w:tcPr>
          <w:p w:rsidR="007F579C" w:rsidRDefault="007F579C" w:rsidP="00C913ED">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0A6F59" w:rsidRDefault="000A6F59" w:rsidP="000A6F59">
            <w:pPr>
              <w:tabs>
                <w:tab w:val="left" w:pos="360"/>
              </w:tabs>
              <w:cnfStyle w:val="000000100000" w:firstRow="0" w:lastRow="0" w:firstColumn="0" w:lastColumn="0" w:oddVBand="0" w:evenVBand="0" w:oddHBand="1" w:evenHBand="0" w:firstRowFirstColumn="0" w:firstRowLastColumn="0" w:lastRowFirstColumn="0" w:lastRowLastColumn="0"/>
            </w:pPr>
            <w:r>
              <w:t xml:space="preserve">Valid boolean values are </w:t>
            </w:r>
            <w:r w:rsidRPr="00710F92">
              <w:t>[true, yes, t, 1, y, false, no, f, 0, n]</w:t>
            </w:r>
          </w:p>
          <w:p w:rsidR="007F579C" w:rsidRDefault="007F579C" w:rsidP="00C913ED">
            <w:pPr>
              <w:tabs>
                <w:tab w:val="left" w:pos="360"/>
              </w:tabs>
              <w:cnfStyle w:val="000000100000" w:firstRow="0" w:lastRow="0" w:firstColumn="0" w:lastColumn="0" w:oddVBand="0" w:evenVBand="0" w:oddHBand="1" w:evenHBand="0" w:firstRowFirstColumn="0" w:firstRowLastColumn="0" w:lastRowFirstColumn="0" w:lastRowLastColumn="0"/>
            </w:pPr>
          </w:p>
        </w:tc>
      </w:tr>
      <w:tr w:rsidR="007F579C"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7F579C" w:rsidRPr="00E25870" w:rsidRDefault="00E25870" w:rsidP="0096448A">
            <w:pPr>
              <w:tabs>
                <w:tab w:val="left" w:pos="360"/>
              </w:tabs>
              <w:rPr>
                <w:b w:val="0"/>
              </w:rPr>
            </w:pPr>
            <w:r w:rsidRPr="00E25870">
              <w:rPr>
                <w:b w:val="0"/>
              </w:rPr>
              <w:t>&lt;Threads&gt;</w:t>
            </w:r>
          </w:p>
        </w:tc>
        <w:tc>
          <w:tcPr>
            <w:tcW w:w="1260" w:type="dxa"/>
          </w:tcPr>
          <w:p w:rsidR="007F579C" w:rsidRDefault="00E25870" w:rsidP="0096448A">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7F579C" w:rsidRPr="00A7236C" w:rsidRDefault="00E25870" w:rsidP="0096448A">
            <w:pPr>
              <w:tabs>
                <w:tab w:val="left" w:pos="360"/>
              </w:tabs>
              <w:cnfStyle w:val="000000000000" w:firstRow="0" w:lastRow="0" w:firstColumn="0" w:lastColumn="0" w:oddVBand="0" w:evenVBand="0" w:oddHBand="0" w:evenHBand="0" w:firstRowFirstColumn="0" w:firstRowLastColumn="0" w:lastRowFirstColumn="0" w:lastRowLastColumn="0"/>
            </w:pPr>
            <w:r w:rsidRPr="00E25870">
              <w:t>Simultaneous threads to use for parallel processing /instances o</w:t>
            </w:r>
            <w:r>
              <w:t xml:space="preserve">f </w:t>
            </w:r>
            <w:proofErr w:type="spellStart"/>
            <w:r>
              <w:t>gdal_translate</w:t>
            </w:r>
            <w:proofErr w:type="spellEnd"/>
            <w:r>
              <w:t>/</w:t>
            </w:r>
            <w:proofErr w:type="spellStart"/>
            <w:r>
              <w:t>gdal_addo</w:t>
            </w:r>
            <w:proofErr w:type="spellEnd"/>
            <w:r>
              <w:t>/etc.</w:t>
            </w:r>
          </w:p>
        </w:tc>
        <w:tc>
          <w:tcPr>
            <w:tcW w:w="1838" w:type="dxa"/>
          </w:tcPr>
          <w:p w:rsidR="007F579C" w:rsidRDefault="00136514" w:rsidP="0096448A">
            <w:pPr>
              <w:tabs>
                <w:tab w:val="left" w:pos="360"/>
              </w:tabs>
              <w:cnfStyle w:val="000000000000" w:firstRow="0" w:lastRow="0" w:firstColumn="0" w:lastColumn="0" w:oddVBand="0" w:evenVBand="0" w:oddHBand="0" w:evenHBand="0" w:firstRowFirstColumn="0" w:firstRowLastColumn="0" w:lastRowFirstColumn="0" w:lastRowLastColumn="0"/>
            </w:pPr>
            <w:r>
              <w:t>10</w:t>
            </w:r>
          </w:p>
        </w:tc>
        <w:tc>
          <w:tcPr>
            <w:tcW w:w="1260" w:type="dxa"/>
          </w:tcPr>
          <w:p w:rsidR="007F579C" w:rsidRDefault="00136514" w:rsidP="00136514">
            <w:pPr>
              <w:tabs>
                <w:tab w:val="left" w:pos="360"/>
              </w:tabs>
              <w:cnfStyle w:val="000000000000" w:firstRow="0" w:lastRow="0" w:firstColumn="0" w:lastColumn="0" w:oddVBand="0" w:evenVBand="0" w:oddHBand="0" w:evenHBand="0" w:firstRowFirstColumn="0" w:firstRowLastColumn="0" w:lastRowFirstColumn="0" w:lastRowLastColumn="0"/>
            </w:pPr>
            <w:r>
              <w:t>Numeric value</w:t>
            </w:r>
          </w:p>
        </w:tc>
        <w:tc>
          <w:tcPr>
            <w:tcW w:w="1260" w:type="dxa"/>
          </w:tcPr>
          <w:p w:rsidR="007F579C" w:rsidRDefault="007F579C"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7F579C" w:rsidRDefault="007F579C" w:rsidP="0096448A">
            <w:pPr>
              <w:tabs>
                <w:tab w:val="left" w:pos="360"/>
              </w:tabs>
              <w:cnfStyle w:val="000000000000" w:firstRow="0" w:lastRow="0" w:firstColumn="0" w:lastColumn="0" w:oddVBand="0" w:evenVBand="0" w:oddHBand="0" w:evenHBand="0" w:firstRowFirstColumn="0" w:firstRowLastColumn="0" w:lastRowFirstColumn="0" w:lastRowLastColumn="0"/>
            </w:pPr>
          </w:p>
        </w:tc>
      </w:tr>
      <w:tr w:rsidR="007F579C"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7F579C" w:rsidRPr="002142D5" w:rsidRDefault="002142D5" w:rsidP="0096448A">
            <w:pPr>
              <w:tabs>
                <w:tab w:val="left" w:pos="360"/>
              </w:tabs>
              <w:rPr>
                <w:b w:val="0"/>
              </w:rPr>
            </w:pPr>
            <w:r w:rsidRPr="002142D5">
              <w:rPr>
                <w:b w:val="0"/>
              </w:rPr>
              <w:t>&lt;</w:t>
            </w:r>
            <w:proofErr w:type="spellStart"/>
            <w:r w:rsidRPr="002142D5">
              <w:rPr>
                <w:b w:val="0"/>
              </w:rPr>
              <w:t>LogPath</w:t>
            </w:r>
            <w:proofErr w:type="spellEnd"/>
            <w:r w:rsidRPr="002142D5">
              <w:rPr>
                <w:b w:val="0"/>
              </w:rPr>
              <w:t>&gt;</w:t>
            </w:r>
          </w:p>
        </w:tc>
        <w:tc>
          <w:tcPr>
            <w:tcW w:w="1260" w:type="dxa"/>
          </w:tcPr>
          <w:p w:rsidR="007F579C" w:rsidRDefault="00BA5A26" w:rsidP="0096448A">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7F579C" w:rsidRPr="00A7236C" w:rsidRDefault="00BA5A26" w:rsidP="0096448A">
            <w:pPr>
              <w:tabs>
                <w:tab w:val="left" w:pos="360"/>
              </w:tabs>
              <w:cnfStyle w:val="000000100000" w:firstRow="0" w:lastRow="0" w:firstColumn="0" w:lastColumn="0" w:oddVBand="0" w:evenVBand="0" w:oddHBand="1" w:evenHBand="0" w:firstRowFirstColumn="0" w:firstRowLastColumn="0" w:lastRowFirstColumn="0" w:lastRowLastColumn="0"/>
            </w:pPr>
            <w:r>
              <w:t>Folder to store log files.</w:t>
            </w:r>
          </w:p>
        </w:tc>
        <w:tc>
          <w:tcPr>
            <w:tcW w:w="1838" w:type="dxa"/>
          </w:tcPr>
          <w:p w:rsidR="007F579C" w:rsidRDefault="007D3735" w:rsidP="0096448A">
            <w:pPr>
              <w:tabs>
                <w:tab w:val="left" w:pos="360"/>
              </w:tabs>
              <w:cnfStyle w:val="000000100000" w:firstRow="0" w:lastRow="0" w:firstColumn="0" w:lastColumn="0" w:oddVBand="0" w:evenVBand="0" w:oddHBand="1" w:evenHBand="0" w:firstRowFirstColumn="0" w:firstRowLastColumn="0" w:lastRowFirstColumn="0" w:lastRowLastColumn="0"/>
            </w:pPr>
            <w:r>
              <w:t xml:space="preserve">Log folder at the </w:t>
            </w:r>
            <w:r w:rsidR="003A131A">
              <w:t>OptimizeRasters</w:t>
            </w:r>
            <w:r>
              <w:t xml:space="preserve"> root.</w:t>
            </w:r>
          </w:p>
        </w:tc>
        <w:tc>
          <w:tcPr>
            <w:tcW w:w="1260" w:type="dxa"/>
          </w:tcPr>
          <w:p w:rsidR="007F579C" w:rsidRDefault="007F579C"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7F579C" w:rsidRDefault="007F579C"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170" w:type="dxa"/>
          </w:tcPr>
          <w:p w:rsidR="007F579C" w:rsidRDefault="007D3735" w:rsidP="007D3735">
            <w:pPr>
              <w:tabs>
                <w:tab w:val="left" w:pos="360"/>
              </w:tabs>
              <w:cnfStyle w:val="000000100000" w:firstRow="0" w:lastRow="0" w:firstColumn="0" w:lastColumn="0" w:oddVBand="0" w:evenVBand="0" w:oddHBand="1" w:evenHBand="0" w:firstRowFirstColumn="0" w:firstRowLastColumn="0" w:lastRowFirstColumn="0" w:lastRowLastColumn="0"/>
            </w:pPr>
            <w:r>
              <w:t>Must be a UNC or a local folder. S3 keys not supported</w:t>
            </w:r>
          </w:p>
        </w:tc>
      </w:tr>
      <w:tr w:rsidR="00E54D92"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7F579C" w:rsidRPr="00961FC8" w:rsidRDefault="00961FC8" w:rsidP="0096448A">
            <w:pPr>
              <w:tabs>
                <w:tab w:val="left" w:pos="360"/>
              </w:tabs>
              <w:rPr>
                <w:b w:val="0"/>
              </w:rPr>
            </w:pPr>
            <w:r w:rsidRPr="00961FC8">
              <w:rPr>
                <w:b w:val="0"/>
              </w:rPr>
              <w:t>&lt;In_S3_AWS_ProfileName&gt;</w:t>
            </w:r>
          </w:p>
        </w:tc>
        <w:tc>
          <w:tcPr>
            <w:tcW w:w="1260" w:type="dxa"/>
          </w:tcPr>
          <w:p w:rsidR="007F579C" w:rsidRDefault="00961FC8" w:rsidP="0096448A">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7F579C" w:rsidRPr="00961FC8" w:rsidRDefault="003B19D5" w:rsidP="002F3AF5">
            <w:pPr>
              <w:tabs>
                <w:tab w:val="left" w:pos="720"/>
              </w:tabs>
              <w:cnfStyle w:val="000000000000" w:firstRow="0" w:lastRow="0" w:firstColumn="0" w:lastColumn="0" w:oddVBand="0" w:evenVBand="0" w:oddHBand="0" w:evenHBand="0" w:firstRowFirstColumn="0" w:firstRowLastColumn="0" w:lastRowFirstColumn="0" w:lastRowLastColumn="0"/>
              <w:rPr>
                <w:b/>
              </w:rPr>
            </w:pPr>
            <w:r>
              <w:t xml:space="preserve">Input </w:t>
            </w:r>
            <w:r w:rsidR="00961FC8">
              <w:t xml:space="preserve">AWS profile </w:t>
            </w:r>
            <w:r w:rsidR="00961FC8">
              <w:lastRenderedPageBreak/>
              <w:t xml:space="preserve">name. </w:t>
            </w:r>
          </w:p>
        </w:tc>
        <w:tc>
          <w:tcPr>
            <w:tcW w:w="1838" w:type="dxa"/>
          </w:tcPr>
          <w:p w:rsidR="007F579C" w:rsidRDefault="007F579C"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7F579C" w:rsidRDefault="007F579C"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7F579C" w:rsidRDefault="003B19D5" w:rsidP="0096448A">
            <w:pPr>
              <w:tabs>
                <w:tab w:val="left" w:pos="360"/>
              </w:tabs>
              <w:cnfStyle w:val="000000000000" w:firstRow="0" w:lastRow="0" w:firstColumn="0" w:lastColumn="0" w:oddVBand="0" w:evenVBand="0" w:oddHBand="0" w:evenHBand="0" w:firstRowFirstColumn="0" w:firstRowLastColumn="0" w:lastRowFirstColumn="0" w:lastRowLastColumn="0"/>
            </w:pPr>
            <w:r>
              <w:t>No</w:t>
            </w:r>
          </w:p>
        </w:tc>
        <w:tc>
          <w:tcPr>
            <w:tcW w:w="1170" w:type="dxa"/>
          </w:tcPr>
          <w:p w:rsidR="007F579C" w:rsidRDefault="002F3AF5" w:rsidP="0096448A">
            <w:pPr>
              <w:tabs>
                <w:tab w:val="left" w:pos="360"/>
              </w:tabs>
              <w:cnfStyle w:val="000000000000" w:firstRow="0" w:lastRow="0" w:firstColumn="0" w:lastColumn="0" w:oddVBand="0" w:evenVBand="0" w:oddHBand="0" w:evenHBand="0" w:firstRowFirstColumn="0" w:firstRowLastColumn="0" w:lastRowFirstColumn="0" w:lastRowLastColumn="0"/>
            </w:pPr>
            <w:r>
              <w:t>Refer to [Working with S3/</w:t>
            </w:r>
            <w:r w:rsidRPr="00B17D2D">
              <w:rPr>
                <w:b/>
                <w:iCs/>
              </w:rPr>
              <w:t xml:space="preserve"> </w:t>
            </w:r>
            <w:r w:rsidRPr="00961FC8">
              <w:rPr>
                <w:iCs/>
              </w:rPr>
              <w:lastRenderedPageBreak/>
              <w:t>AWS credentials usage</w:t>
            </w:r>
          </w:p>
        </w:tc>
      </w:tr>
      <w:tr w:rsidR="003B19D5"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3B19D5" w:rsidRPr="00961FC8" w:rsidRDefault="002F3AF5" w:rsidP="0096448A">
            <w:pPr>
              <w:tabs>
                <w:tab w:val="left" w:pos="360"/>
              </w:tabs>
              <w:rPr>
                <w:b w:val="0"/>
              </w:rPr>
            </w:pPr>
            <w:r w:rsidRPr="002F3AF5">
              <w:rPr>
                <w:b w:val="0"/>
              </w:rPr>
              <w:lastRenderedPageBreak/>
              <w:t>&lt;In_S3_ID&gt;</w:t>
            </w:r>
          </w:p>
        </w:tc>
        <w:tc>
          <w:tcPr>
            <w:tcW w:w="1260" w:type="dxa"/>
          </w:tcPr>
          <w:p w:rsidR="003B19D5" w:rsidRDefault="002F3AF5" w:rsidP="0096448A">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3B19D5" w:rsidRDefault="00CD1D38" w:rsidP="002F3AF5">
            <w:pPr>
              <w:tabs>
                <w:tab w:val="left" w:pos="720"/>
              </w:tabs>
              <w:cnfStyle w:val="000000100000" w:firstRow="0" w:lastRow="0" w:firstColumn="0" w:lastColumn="0" w:oddVBand="0" w:evenVBand="0" w:oddHBand="1" w:evenHBand="0" w:firstRowFirstColumn="0" w:firstRowLastColumn="0" w:lastRowFirstColumn="0" w:lastRowLastColumn="0"/>
            </w:pPr>
            <w:r>
              <w:t xml:space="preserve">Input </w:t>
            </w:r>
            <w:r w:rsidR="002F3AF5">
              <w:t>AWS access key ID</w:t>
            </w:r>
          </w:p>
        </w:tc>
        <w:tc>
          <w:tcPr>
            <w:tcW w:w="1838" w:type="dxa"/>
          </w:tcPr>
          <w:p w:rsidR="003B19D5" w:rsidRDefault="003B19D5"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3B19D5" w:rsidRDefault="003B19D5"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3B19D5" w:rsidRDefault="00B40747" w:rsidP="0096448A">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3B19D5" w:rsidRDefault="002F3AF5" w:rsidP="0096448A">
            <w:pPr>
              <w:tabs>
                <w:tab w:val="left" w:pos="360"/>
              </w:tabs>
              <w:cnfStyle w:val="000000100000" w:firstRow="0" w:lastRow="0" w:firstColumn="0" w:lastColumn="0" w:oddVBand="0" w:evenVBand="0" w:oddHBand="1" w:evenHBand="0" w:firstRowFirstColumn="0" w:firstRowLastColumn="0" w:lastRowFirstColumn="0" w:lastRowLastColumn="0"/>
            </w:pPr>
            <w:r>
              <w:t>Refer to [Working with S3]</w:t>
            </w:r>
          </w:p>
        </w:tc>
      </w:tr>
      <w:tr w:rsidR="003B19D5"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3B19D5" w:rsidRPr="00961FC8" w:rsidRDefault="002F3AF5" w:rsidP="0096448A">
            <w:pPr>
              <w:tabs>
                <w:tab w:val="left" w:pos="360"/>
              </w:tabs>
              <w:rPr>
                <w:b w:val="0"/>
              </w:rPr>
            </w:pPr>
            <w:r w:rsidRPr="002F3AF5">
              <w:rPr>
                <w:b w:val="0"/>
              </w:rPr>
              <w:t>&lt;In_S3_Secret&gt;</w:t>
            </w:r>
          </w:p>
        </w:tc>
        <w:tc>
          <w:tcPr>
            <w:tcW w:w="1260" w:type="dxa"/>
          </w:tcPr>
          <w:p w:rsidR="003B19D5" w:rsidRDefault="002F3AF5" w:rsidP="0096448A">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3B19D5" w:rsidRDefault="00CD1D38" w:rsidP="00961FC8">
            <w:pPr>
              <w:tabs>
                <w:tab w:val="left" w:pos="720"/>
              </w:tabs>
              <w:cnfStyle w:val="000000000000" w:firstRow="0" w:lastRow="0" w:firstColumn="0" w:lastColumn="0" w:oddVBand="0" w:evenVBand="0" w:oddHBand="0" w:evenHBand="0" w:firstRowFirstColumn="0" w:firstRowLastColumn="0" w:lastRowFirstColumn="0" w:lastRowLastColumn="0"/>
            </w:pPr>
            <w:r>
              <w:t xml:space="preserve">Input </w:t>
            </w:r>
            <w:r w:rsidR="002F3AF5">
              <w:t>AWS access secret key</w:t>
            </w:r>
          </w:p>
        </w:tc>
        <w:tc>
          <w:tcPr>
            <w:tcW w:w="1838" w:type="dxa"/>
          </w:tcPr>
          <w:p w:rsidR="003B19D5" w:rsidRDefault="003B19D5"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3B19D5" w:rsidRDefault="003B19D5" w:rsidP="0096448A">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3B19D5" w:rsidRDefault="00B40747" w:rsidP="0096448A">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3B19D5" w:rsidRDefault="002F3AF5" w:rsidP="0096448A">
            <w:pPr>
              <w:tabs>
                <w:tab w:val="left" w:pos="360"/>
              </w:tabs>
              <w:cnfStyle w:val="000000000000" w:firstRow="0" w:lastRow="0" w:firstColumn="0" w:lastColumn="0" w:oddVBand="0" w:evenVBand="0" w:oddHBand="0" w:evenHBand="0" w:firstRowFirstColumn="0" w:firstRowLastColumn="0" w:lastRowFirstColumn="0" w:lastRowLastColumn="0"/>
            </w:pPr>
            <w:r>
              <w:t>Refer to [Working with S3]</w:t>
            </w:r>
          </w:p>
        </w:tc>
      </w:tr>
      <w:tr w:rsidR="003B19D5"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3B19D5" w:rsidRPr="00961FC8" w:rsidRDefault="00C04440" w:rsidP="0096448A">
            <w:pPr>
              <w:tabs>
                <w:tab w:val="left" w:pos="360"/>
              </w:tabs>
              <w:rPr>
                <w:b w:val="0"/>
              </w:rPr>
            </w:pPr>
            <w:r w:rsidRPr="00C04440">
              <w:rPr>
                <w:b w:val="0"/>
              </w:rPr>
              <w:t>&lt;In_S3_Bucket&gt;</w:t>
            </w:r>
          </w:p>
        </w:tc>
        <w:tc>
          <w:tcPr>
            <w:tcW w:w="1260" w:type="dxa"/>
          </w:tcPr>
          <w:p w:rsidR="003B19D5" w:rsidRDefault="00C04440" w:rsidP="0096448A">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3B19D5" w:rsidRDefault="00C04440" w:rsidP="00961FC8">
            <w:pPr>
              <w:tabs>
                <w:tab w:val="left" w:pos="720"/>
              </w:tabs>
              <w:cnfStyle w:val="000000100000" w:firstRow="0" w:lastRow="0" w:firstColumn="0" w:lastColumn="0" w:oddVBand="0" w:evenVBand="0" w:oddHBand="1" w:evenHBand="0" w:firstRowFirstColumn="0" w:firstRowLastColumn="0" w:lastRowFirstColumn="0" w:lastRowLastColumn="0"/>
            </w:pPr>
            <w:r>
              <w:t>Input AWS bucket name</w:t>
            </w:r>
          </w:p>
        </w:tc>
        <w:tc>
          <w:tcPr>
            <w:tcW w:w="1838" w:type="dxa"/>
          </w:tcPr>
          <w:p w:rsidR="003B19D5" w:rsidRDefault="003B19D5"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3B19D5" w:rsidRDefault="003B19D5" w:rsidP="0096448A">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3B19D5" w:rsidRDefault="00C04440" w:rsidP="0096448A">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3B19D5" w:rsidRDefault="003B19D5" w:rsidP="0096448A">
            <w:pPr>
              <w:tabs>
                <w:tab w:val="left" w:pos="360"/>
              </w:tabs>
              <w:cnfStyle w:val="000000100000" w:firstRow="0" w:lastRow="0" w:firstColumn="0" w:lastColumn="0" w:oddVBand="0" w:evenVBand="0" w:oddHBand="1" w:evenHBand="0" w:firstRowFirstColumn="0" w:firstRowLastColumn="0" w:lastRowFirstColumn="0" w:lastRowLastColumn="0"/>
            </w:pPr>
          </w:p>
        </w:tc>
      </w:tr>
      <w:tr w:rsidR="00E3247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E151E6" w:rsidRPr="00E151E6" w:rsidRDefault="00E151E6" w:rsidP="00E151E6">
            <w:pPr>
              <w:tabs>
                <w:tab w:val="left" w:pos="360"/>
              </w:tabs>
              <w:rPr>
                <w:b w:val="0"/>
              </w:rPr>
            </w:pPr>
            <w:r w:rsidRPr="00E151E6">
              <w:rPr>
                <w:b w:val="0"/>
              </w:rPr>
              <w:t>&lt;Out_S3_AWS_ProfileName&gt;</w:t>
            </w:r>
          </w:p>
        </w:tc>
        <w:tc>
          <w:tcPr>
            <w:tcW w:w="1260" w:type="dxa"/>
          </w:tcPr>
          <w:p w:rsidR="00E151E6" w:rsidRDefault="00E151E6" w:rsidP="00E151E6">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E151E6" w:rsidRPr="00961FC8" w:rsidRDefault="00401820" w:rsidP="00E151E6">
            <w:pPr>
              <w:tabs>
                <w:tab w:val="left" w:pos="720"/>
              </w:tabs>
              <w:cnfStyle w:val="000000000000" w:firstRow="0" w:lastRow="0" w:firstColumn="0" w:lastColumn="0" w:oddVBand="0" w:evenVBand="0" w:oddHBand="0" w:evenHBand="0" w:firstRowFirstColumn="0" w:firstRowLastColumn="0" w:lastRowFirstColumn="0" w:lastRowLastColumn="0"/>
              <w:rPr>
                <w:b/>
              </w:rPr>
            </w:pPr>
            <w:r>
              <w:t>Output</w:t>
            </w:r>
            <w:r w:rsidR="00E151E6">
              <w:t xml:space="preserve"> AWS profile name. </w:t>
            </w:r>
          </w:p>
        </w:tc>
        <w:tc>
          <w:tcPr>
            <w:tcW w:w="1838" w:type="dxa"/>
          </w:tcPr>
          <w:p w:rsidR="00E151E6" w:rsidRDefault="00E151E6" w:rsidP="00E151E6">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E151E6" w:rsidRDefault="00E151E6" w:rsidP="00E151E6">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E151E6" w:rsidRDefault="00E151E6" w:rsidP="00E151E6">
            <w:pPr>
              <w:tabs>
                <w:tab w:val="left" w:pos="360"/>
              </w:tabs>
              <w:cnfStyle w:val="000000000000" w:firstRow="0" w:lastRow="0" w:firstColumn="0" w:lastColumn="0" w:oddVBand="0" w:evenVBand="0" w:oddHBand="0" w:evenHBand="0" w:firstRowFirstColumn="0" w:firstRowLastColumn="0" w:lastRowFirstColumn="0" w:lastRowLastColumn="0"/>
            </w:pPr>
            <w:r>
              <w:t>No</w:t>
            </w:r>
          </w:p>
        </w:tc>
        <w:tc>
          <w:tcPr>
            <w:tcW w:w="1170" w:type="dxa"/>
          </w:tcPr>
          <w:p w:rsidR="00E151E6" w:rsidRDefault="00E151E6" w:rsidP="00E151E6">
            <w:pPr>
              <w:tabs>
                <w:tab w:val="left" w:pos="360"/>
              </w:tabs>
              <w:cnfStyle w:val="000000000000" w:firstRow="0" w:lastRow="0" w:firstColumn="0" w:lastColumn="0" w:oddVBand="0" w:evenVBand="0" w:oddHBand="0" w:evenHBand="0" w:firstRowFirstColumn="0" w:firstRowLastColumn="0" w:lastRowFirstColumn="0" w:lastRowLastColumn="0"/>
            </w:pPr>
            <w:r>
              <w:t>Refer to [Working with S3/</w:t>
            </w:r>
            <w:r w:rsidRPr="00B17D2D">
              <w:rPr>
                <w:b/>
                <w:iCs/>
              </w:rPr>
              <w:t xml:space="preserve"> </w:t>
            </w:r>
            <w:r w:rsidRPr="00961FC8">
              <w:rPr>
                <w:iCs/>
              </w:rPr>
              <w:t>AWS credentials usage</w:t>
            </w:r>
          </w:p>
        </w:tc>
      </w:tr>
      <w:tr w:rsidR="00E54D92"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18151E" w:rsidRPr="0018151E" w:rsidRDefault="0018151E" w:rsidP="0018151E">
            <w:pPr>
              <w:tabs>
                <w:tab w:val="left" w:pos="360"/>
              </w:tabs>
              <w:rPr>
                <w:b w:val="0"/>
              </w:rPr>
            </w:pPr>
            <w:r w:rsidRPr="0018151E">
              <w:rPr>
                <w:b w:val="0"/>
              </w:rPr>
              <w:t>&lt;Out_S3_ID&gt;</w:t>
            </w:r>
          </w:p>
        </w:tc>
        <w:tc>
          <w:tcPr>
            <w:tcW w:w="1260" w:type="dxa"/>
          </w:tcPr>
          <w:p w:rsidR="0018151E" w:rsidRDefault="0018151E" w:rsidP="0018151E">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18151E" w:rsidRDefault="0018151E" w:rsidP="0018151E">
            <w:pPr>
              <w:tabs>
                <w:tab w:val="left" w:pos="720"/>
              </w:tabs>
              <w:cnfStyle w:val="000000100000" w:firstRow="0" w:lastRow="0" w:firstColumn="0" w:lastColumn="0" w:oddVBand="0" w:evenVBand="0" w:oddHBand="1" w:evenHBand="0" w:firstRowFirstColumn="0" w:firstRowLastColumn="0" w:lastRowFirstColumn="0" w:lastRowLastColumn="0"/>
            </w:pPr>
            <w:r>
              <w:t>Output AWS access key ID</w:t>
            </w:r>
          </w:p>
        </w:tc>
        <w:tc>
          <w:tcPr>
            <w:tcW w:w="1838" w:type="dxa"/>
          </w:tcPr>
          <w:p w:rsidR="0018151E" w:rsidRDefault="0018151E"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18151E" w:rsidRDefault="0018151E"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18151E" w:rsidRDefault="00B40747" w:rsidP="0018151E">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18151E" w:rsidRDefault="002107FC" w:rsidP="0018151E">
            <w:pPr>
              <w:tabs>
                <w:tab w:val="left" w:pos="360"/>
              </w:tabs>
              <w:cnfStyle w:val="000000100000" w:firstRow="0" w:lastRow="0" w:firstColumn="0" w:lastColumn="0" w:oddVBand="0" w:evenVBand="0" w:oddHBand="1" w:evenHBand="0" w:firstRowFirstColumn="0" w:firstRowLastColumn="0" w:lastRowFirstColumn="0" w:lastRowLastColumn="0"/>
            </w:pPr>
            <w:r>
              <w:t>Refer to [Working with S3]</w:t>
            </w:r>
          </w:p>
        </w:tc>
      </w:tr>
      <w:tr w:rsidR="00E3247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18151E" w:rsidRPr="00A57C25" w:rsidRDefault="00A57C25" w:rsidP="0018151E">
            <w:pPr>
              <w:tabs>
                <w:tab w:val="left" w:pos="360"/>
              </w:tabs>
              <w:rPr>
                <w:b w:val="0"/>
              </w:rPr>
            </w:pPr>
            <w:r w:rsidRPr="00A57C25">
              <w:rPr>
                <w:b w:val="0"/>
              </w:rPr>
              <w:t>&lt;Out_S3_Secret&gt;</w:t>
            </w:r>
          </w:p>
        </w:tc>
        <w:tc>
          <w:tcPr>
            <w:tcW w:w="1260" w:type="dxa"/>
          </w:tcPr>
          <w:p w:rsidR="0018151E" w:rsidRDefault="00A57C25" w:rsidP="0018151E">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18151E" w:rsidRDefault="0018151E" w:rsidP="0018151E">
            <w:pPr>
              <w:tabs>
                <w:tab w:val="left" w:pos="720"/>
              </w:tabs>
              <w:cnfStyle w:val="000000000000" w:firstRow="0" w:lastRow="0" w:firstColumn="0" w:lastColumn="0" w:oddVBand="0" w:evenVBand="0" w:oddHBand="0" w:evenHBand="0" w:firstRowFirstColumn="0" w:firstRowLastColumn="0" w:lastRowFirstColumn="0" w:lastRowLastColumn="0"/>
            </w:pPr>
            <w:r>
              <w:t>Output AWS access secret key</w:t>
            </w:r>
          </w:p>
        </w:tc>
        <w:tc>
          <w:tcPr>
            <w:tcW w:w="1838" w:type="dxa"/>
          </w:tcPr>
          <w:p w:rsidR="0018151E" w:rsidRDefault="0018151E"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18151E" w:rsidRDefault="0018151E"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18151E" w:rsidRDefault="00B40747" w:rsidP="0018151E">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18151E" w:rsidRDefault="002107FC" w:rsidP="0018151E">
            <w:pPr>
              <w:tabs>
                <w:tab w:val="left" w:pos="360"/>
              </w:tabs>
              <w:cnfStyle w:val="000000000000" w:firstRow="0" w:lastRow="0" w:firstColumn="0" w:lastColumn="0" w:oddVBand="0" w:evenVBand="0" w:oddHBand="0" w:evenHBand="0" w:firstRowFirstColumn="0" w:firstRowLastColumn="0" w:lastRowFirstColumn="0" w:lastRowLastColumn="0"/>
            </w:pPr>
            <w:r>
              <w:t>Refer to [Working with S3]</w:t>
            </w:r>
          </w:p>
        </w:tc>
      </w:tr>
      <w:tr w:rsidR="006D006E"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D006E" w:rsidRPr="00A57C25" w:rsidRDefault="008D77D5" w:rsidP="0018151E">
            <w:pPr>
              <w:tabs>
                <w:tab w:val="left" w:pos="360"/>
              </w:tabs>
              <w:rPr>
                <w:b w:val="0"/>
              </w:rPr>
            </w:pPr>
            <w:r w:rsidRPr="008D77D5">
              <w:rPr>
                <w:b w:val="0"/>
              </w:rPr>
              <w:t>&lt;Out_S3_Bucket&gt;</w:t>
            </w:r>
          </w:p>
        </w:tc>
        <w:tc>
          <w:tcPr>
            <w:tcW w:w="1260" w:type="dxa"/>
          </w:tcPr>
          <w:p w:rsidR="006D006E" w:rsidRDefault="008D77D5" w:rsidP="0018151E">
            <w:pPr>
              <w:tabs>
                <w:tab w:val="left" w:pos="360"/>
              </w:tabs>
              <w:cnfStyle w:val="000000100000" w:firstRow="0" w:lastRow="0" w:firstColumn="0" w:lastColumn="0" w:oddVBand="0" w:evenVBand="0" w:oddHBand="1" w:evenHBand="0" w:firstRowFirstColumn="0" w:firstRowLastColumn="0" w:lastRowFirstColumn="0" w:lastRowLastColumn="0"/>
            </w:pPr>
            <w:r>
              <w:t>N/A</w:t>
            </w:r>
          </w:p>
        </w:tc>
        <w:tc>
          <w:tcPr>
            <w:tcW w:w="1132" w:type="dxa"/>
          </w:tcPr>
          <w:p w:rsidR="006D006E" w:rsidRDefault="008D77D5" w:rsidP="0018151E">
            <w:pPr>
              <w:tabs>
                <w:tab w:val="left" w:pos="720"/>
              </w:tabs>
              <w:cnfStyle w:val="000000100000" w:firstRow="0" w:lastRow="0" w:firstColumn="0" w:lastColumn="0" w:oddVBand="0" w:evenVBand="0" w:oddHBand="1" w:evenHBand="0" w:firstRowFirstColumn="0" w:firstRowLastColumn="0" w:lastRowFirstColumn="0" w:lastRowLastColumn="0"/>
            </w:pPr>
            <w:r>
              <w:t>Output AWS bucket name</w:t>
            </w:r>
          </w:p>
        </w:tc>
        <w:tc>
          <w:tcPr>
            <w:tcW w:w="1838" w:type="dxa"/>
          </w:tcPr>
          <w:p w:rsidR="006D006E" w:rsidRDefault="006D006E"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D006E" w:rsidRDefault="006D006E"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D006E" w:rsidRDefault="008D77D5" w:rsidP="0018151E">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6D006E" w:rsidRDefault="006D006E" w:rsidP="0018151E">
            <w:pPr>
              <w:tabs>
                <w:tab w:val="left" w:pos="360"/>
              </w:tabs>
              <w:cnfStyle w:val="000000100000" w:firstRow="0" w:lastRow="0" w:firstColumn="0" w:lastColumn="0" w:oddVBand="0" w:evenVBand="0" w:oddHBand="1" w:evenHBand="0" w:firstRowFirstColumn="0" w:firstRowLastColumn="0" w:lastRowFirstColumn="0" w:lastRowLastColumn="0"/>
            </w:pPr>
          </w:p>
        </w:tc>
      </w:tr>
      <w:tr w:rsidR="006D006E"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D006E" w:rsidRPr="00A57C25" w:rsidRDefault="008D77D5" w:rsidP="0018151E">
            <w:pPr>
              <w:tabs>
                <w:tab w:val="left" w:pos="360"/>
              </w:tabs>
              <w:rPr>
                <w:b w:val="0"/>
              </w:rPr>
            </w:pPr>
            <w:r w:rsidRPr="008D77D5">
              <w:rPr>
                <w:b w:val="0"/>
              </w:rPr>
              <w:t>&lt;Out_S3_DeleteAfterUpload&gt;</w:t>
            </w:r>
          </w:p>
        </w:tc>
        <w:tc>
          <w:tcPr>
            <w:tcW w:w="1260" w:type="dxa"/>
          </w:tcPr>
          <w:p w:rsidR="006D006E" w:rsidRDefault="008D77D5" w:rsidP="0018151E">
            <w:pPr>
              <w:tabs>
                <w:tab w:val="left" w:pos="360"/>
              </w:tabs>
              <w:cnfStyle w:val="000000000000" w:firstRow="0" w:lastRow="0" w:firstColumn="0" w:lastColumn="0" w:oddVBand="0" w:evenVBand="0" w:oddHBand="0" w:evenHBand="0" w:firstRowFirstColumn="0" w:firstRowLastColumn="0" w:lastRowFirstColumn="0" w:lastRowLastColumn="0"/>
            </w:pPr>
            <w:r>
              <w:t>N/A</w:t>
            </w:r>
          </w:p>
        </w:tc>
        <w:tc>
          <w:tcPr>
            <w:tcW w:w="1132" w:type="dxa"/>
          </w:tcPr>
          <w:p w:rsidR="006D006E" w:rsidRDefault="008D77D5" w:rsidP="0018151E">
            <w:pPr>
              <w:tabs>
                <w:tab w:val="left" w:pos="720"/>
              </w:tabs>
              <w:cnfStyle w:val="000000000000" w:firstRow="0" w:lastRow="0" w:firstColumn="0" w:lastColumn="0" w:oddVBand="0" w:evenVBand="0" w:oddHBand="0" w:evenHBand="0" w:firstRowFirstColumn="0" w:firstRowLastColumn="0" w:lastRowFirstColumn="0" w:lastRowLastColumn="0"/>
            </w:pPr>
            <w:r>
              <w:t xml:space="preserve">Delete locally generated output files </w:t>
            </w:r>
            <w:r w:rsidR="00603FC1">
              <w:t>once successfully uploaded to Amazon/Azure cloud storage.</w:t>
            </w:r>
          </w:p>
        </w:tc>
        <w:tc>
          <w:tcPr>
            <w:tcW w:w="1838" w:type="dxa"/>
          </w:tcPr>
          <w:p w:rsidR="006D006E" w:rsidRDefault="004F375A" w:rsidP="0018151E">
            <w:pPr>
              <w:tabs>
                <w:tab w:val="left" w:pos="360"/>
              </w:tabs>
              <w:cnfStyle w:val="000000000000" w:firstRow="0" w:lastRow="0" w:firstColumn="0" w:lastColumn="0" w:oddVBand="0" w:evenVBand="0" w:oddHBand="0" w:evenHBand="0" w:firstRowFirstColumn="0" w:firstRowLastColumn="0" w:lastRowFirstColumn="0" w:lastRowLastColumn="0"/>
            </w:pPr>
            <w:r>
              <w:t>False</w:t>
            </w:r>
          </w:p>
        </w:tc>
        <w:tc>
          <w:tcPr>
            <w:tcW w:w="1260" w:type="dxa"/>
          </w:tcPr>
          <w:p w:rsidR="006D006E" w:rsidRDefault="00F902E6" w:rsidP="0018151E">
            <w:pPr>
              <w:tabs>
                <w:tab w:val="left" w:pos="360"/>
              </w:tabs>
              <w:cnfStyle w:val="000000000000" w:firstRow="0" w:lastRow="0" w:firstColumn="0" w:lastColumn="0" w:oddVBand="0" w:evenVBand="0" w:oddHBand="0" w:evenHBand="0" w:firstRowFirstColumn="0" w:firstRowLastColumn="0" w:lastRowFirstColumn="0" w:lastRowLastColumn="0"/>
            </w:pPr>
            <w:r>
              <w:t>Boolean</w:t>
            </w:r>
          </w:p>
        </w:tc>
        <w:tc>
          <w:tcPr>
            <w:tcW w:w="1260" w:type="dxa"/>
          </w:tcPr>
          <w:p w:rsidR="006D006E" w:rsidRDefault="006D006E"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170" w:type="dxa"/>
          </w:tcPr>
          <w:p w:rsidR="006D006E" w:rsidRDefault="001E4511" w:rsidP="0018151E">
            <w:pPr>
              <w:tabs>
                <w:tab w:val="left" w:pos="360"/>
              </w:tabs>
              <w:cnfStyle w:val="000000000000" w:firstRow="0" w:lastRow="0" w:firstColumn="0" w:lastColumn="0" w:oddVBand="0" w:evenVBand="0" w:oddHBand="0" w:evenHBand="0" w:firstRowFirstColumn="0" w:firstRowLastColumn="0" w:lastRowFirstColumn="0" w:lastRowLastColumn="0"/>
            </w:pPr>
            <w:r>
              <w:t>Default depends on the value in the configuration file.</w:t>
            </w:r>
          </w:p>
        </w:tc>
      </w:tr>
      <w:tr w:rsidR="00DF044C" w:rsidTr="001019F4">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448" w:type="dxa"/>
          </w:tcPr>
          <w:p w:rsidR="00DF044C" w:rsidRPr="007A058C" w:rsidRDefault="00DF044C" w:rsidP="00DF044C">
            <w:pPr>
              <w:tabs>
                <w:tab w:val="left" w:pos="360"/>
              </w:tabs>
              <w:rPr>
                <w:b w:val="0"/>
                <w:i/>
                <w:color w:val="767171" w:themeColor="background2" w:themeShade="80"/>
              </w:rPr>
            </w:pPr>
            <w:r w:rsidRPr="007A058C">
              <w:rPr>
                <w:b w:val="0"/>
                <w:i/>
                <w:color w:val="767171" w:themeColor="background2" w:themeShade="80"/>
              </w:rPr>
              <w:t>&lt;Out_S3_Upload&gt;</w:t>
            </w:r>
          </w:p>
        </w:tc>
        <w:tc>
          <w:tcPr>
            <w:tcW w:w="1530" w:type="dxa"/>
            <w:gridSpan w:val="2"/>
          </w:tcPr>
          <w:p w:rsidR="00DF044C" w:rsidRPr="007A058C" w:rsidRDefault="007A058C" w:rsidP="007A058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r w:rsidRPr="007A058C">
              <w:rPr>
                <w:i/>
                <w:color w:val="767171" w:themeColor="background2" w:themeShade="80"/>
              </w:rPr>
              <w:t>-s3output</w:t>
            </w:r>
            <w:r w:rsidR="00936DE6">
              <w:rPr>
                <w:i/>
                <w:color w:val="767171" w:themeColor="background2" w:themeShade="80"/>
              </w:rPr>
              <w:t xml:space="preserve">. See </w:t>
            </w:r>
            <w:r w:rsidR="00936DE6">
              <w:rPr>
                <w:i/>
                <w:color w:val="767171" w:themeColor="background2" w:themeShade="80"/>
              </w:rPr>
              <w:lastRenderedPageBreak/>
              <w:t>[notes]</w:t>
            </w:r>
          </w:p>
        </w:tc>
        <w:tc>
          <w:tcPr>
            <w:tcW w:w="1132" w:type="dxa"/>
          </w:tcPr>
          <w:p w:rsidR="00DF044C" w:rsidRPr="007A058C" w:rsidRDefault="00DF044C" w:rsidP="00DF044C">
            <w:pPr>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p>
        </w:tc>
        <w:tc>
          <w:tcPr>
            <w:tcW w:w="1838" w:type="dxa"/>
          </w:tcPr>
          <w:p w:rsidR="00DF044C" w:rsidRPr="007A058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p>
        </w:tc>
        <w:tc>
          <w:tcPr>
            <w:tcW w:w="1260" w:type="dxa"/>
          </w:tcPr>
          <w:p w:rsidR="00DF044C" w:rsidRPr="007A058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p>
        </w:tc>
        <w:tc>
          <w:tcPr>
            <w:tcW w:w="1260" w:type="dxa"/>
          </w:tcPr>
          <w:p w:rsidR="00DF044C" w:rsidRPr="007A058C" w:rsidRDefault="00DF044C" w:rsidP="005709C5">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p>
        </w:tc>
        <w:tc>
          <w:tcPr>
            <w:tcW w:w="1170" w:type="dxa"/>
          </w:tcPr>
          <w:p w:rsidR="007A058C" w:rsidRPr="007A058C" w:rsidRDefault="007A058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r w:rsidRPr="0004224E">
              <w:rPr>
                <w:b/>
                <w:i/>
              </w:rPr>
              <w:t>Deprecate</w:t>
            </w:r>
            <w:r w:rsidRPr="0004224E">
              <w:rPr>
                <w:b/>
                <w:i/>
              </w:rPr>
              <w:lastRenderedPageBreak/>
              <w:t>d</w:t>
            </w:r>
            <w:r w:rsidRPr="007A058C">
              <w:rPr>
                <w:i/>
                <w:color w:val="767171" w:themeColor="background2" w:themeShade="80"/>
              </w:rPr>
              <w:t>.</w:t>
            </w:r>
            <w:r w:rsidR="00F37ECD">
              <w:rPr>
                <w:i/>
                <w:color w:val="767171" w:themeColor="background2" w:themeShade="80"/>
              </w:rPr>
              <w:t xml:space="preserve"> </w:t>
            </w:r>
            <w:r w:rsidR="00F37ECD" w:rsidRPr="00F37ECD">
              <w:rPr>
                <w:b/>
                <w:i/>
              </w:rPr>
              <w:t>See &lt;</w:t>
            </w:r>
            <w:proofErr w:type="spellStart"/>
            <w:r w:rsidR="00F37ECD" w:rsidRPr="00F37ECD">
              <w:rPr>
                <w:b/>
                <w:i/>
              </w:rPr>
              <w:t>CloudUpload</w:t>
            </w:r>
            <w:proofErr w:type="spellEnd"/>
            <w:r w:rsidR="00F37ECD" w:rsidRPr="00F37ECD">
              <w:rPr>
                <w:b/>
                <w:i/>
              </w:rPr>
              <w:t>&gt;.</w:t>
            </w:r>
          </w:p>
          <w:p w:rsidR="00DF044C" w:rsidRPr="007A058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r w:rsidRPr="007A058C">
              <w:rPr>
                <w:i/>
                <w:color w:val="767171" w:themeColor="background2" w:themeShade="80"/>
              </w:rPr>
              <w:t xml:space="preserve">–s3output </w:t>
            </w:r>
          </w:p>
          <w:p w:rsidR="00DF044C" w:rsidRPr="007A058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r w:rsidRPr="007A058C">
              <w:rPr>
                <w:i/>
                <w:color w:val="767171" w:themeColor="background2" w:themeShade="80"/>
              </w:rPr>
              <w:t>command-line flag and the node &lt;Out_S3_Upload&gt; in the parameter file</w:t>
            </w:r>
          </w:p>
          <w:p w:rsidR="00DF044C" w:rsidRPr="007A058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i/>
                <w:color w:val="767171" w:themeColor="background2" w:themeShade="80"/>
              </w:rPr>
            </w:pPr>
            <w:r w:rsidRPr="007A058C">
              <w:rPr>
                <w:i/>
                <w:color w:val="767171" w:themeColor="background2" w:themeShade="80"/>
              </w:rPr>
              <w:t xml:space="preserve">have been </w:t>
            </w:r>
            <w:r w:rsidR="00F37ECD">
              <w:rPr>
                <w:i/>
                <w:color w:val="767171" w:themeColor="background2" w:themeShade="80"/>
              </w:rPr>
              <w:t>deprecated.</w:t>
            </w:r>
          </w:p>
        </w:tc>
      </w:tr>
      <w:tr w:rsidR="005709C5"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5709C5" w:rsidRDefault="005709C5" w:rsidP="00DF044C">
            <w:pPr>
              <w:tabs>
                <w:tab w:val="left" w:pos="360"/>
              </w:tabs>
              <w:rPr>
                <w:b w:val="0"/>
              </w:rPr>
            </w:pPr>
            <w:r>
              <w:rPr>
                <w:b w:val="0"/>
              </w:rPr>
              <w:lastRenderedPageBreak/>
              <w:t>&lt;</w:t>
            </w:r>
            <w:proofErr w:type="spellStart"/>
            <w:r>
              <w:rPr>
                <w:b w:val="0"/>
              </w:rPr>
              <w:t>CloudUpload</w:t>
            </w:r>
            <w:proofErr w:type="spellEnd"/>
            <w:r>
              <w:rPr>
                <w:b w:val="0"/>
              </w:rPr>
              <w:t>&gt;</w:t>
            </w:r>
          </w:p>
        </w:tc>
        <w:tc>
          <w:tcPr>
            <w:tcW w:w="1260" w:type="dxa"/>
          </w:tcPr>
          <w:p w:rsidR="005709C5" w:rsidRDefault="005709C5" w:rsidP="00DF044C">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r>
              <w:rPr>
                <w:rFonts w:ascii="Tahoma" w:hAnsi="Tahoma" w:cs="Tahoma"/>
                <w:bCs/>
                <w:color w:val="000000"/>
                <w:sz w:val="20"/>
                <w:szCs w:val="20"/>
              </w:rPr>
              <w:t>-</w:t>
            </w:r>
            <w:proofErr w:type="spellStart"/>
            <w:r>
              <w:rPr>
                <w:rFonts w:ascii="Tahoma" w:hAnsi="Tahoma" w:cs="Tahoma"/>
                <w:bCs/>
                <w:color w:val="000000"/>
                <w:sz w:val="20"/>
                <w:szCs w:val="20"/>
              </w:rPr>
              <w:t>cloudupload</w:t>
            </w:r>
            <w:proofErr w:type="spellEnd"/>
          </w:p>
        </w:tc>
        <w:tc>
          <w:tcPr>
            <w:tcW w:w="1132" w:type="dxa"/>
          </w:tcPr>
          <w:p w:rsidR="005709C5" w:rsidRPr="007B473B" w:rsidRDefault="005709C5" w:rsidP="00DF044C">
            <w:pPr>
              <w:cnfStyle w:val="000000000000" w:firstRow="0" w:lastRow="0" w:firstColumn="0" w:lastColumn="0" w:oddVBand="0" w:evenVBand="0" w:oddHBand="0" w:evenHBand="0" w:firstRowFirstColumn="0" w:firstRowLastColumn="0" w:lastRowFirstColumn="0" w:lastRowLastColumn="0"/>
            </w:pPr>
            <w:r w:rsidRPr="005709C5">
              <w:t>Is -output a cloud storage?</w:t>
            </w:r>
          </w:p>
        </w:tc>
        <w:tc>
          <w:tcPr>
            <w:tcW w:w="1838" w:type="dxa"/>
          </w:tcPr>
          <w:p w:rsidR="005709C5" w:rsidRDefault="008E0312" w:rsidP="00DF044C">
            <w:pPr>
              <w:tabs>
                <w:tab w:val="left" w:pos="360"/>
              </w:tabs>
              <w:cnfStyle w:val="000000000000" w:firstRow="0" w:lastRow="0" w:firstColumn="0" w:lastColumn="0" w:oddVBand="0" w:evenVBand="0" w:oddHBand="0" w:evenHBand="0" w:firstRowFirstColumn="0" w:firstRowLastColumn="0" w:lastRowFirstColumn="0" w:lastRowLastColumn="0"/>
            </w:pPr>
            <w:r>
              <w:t>False</w:t>
            </w:r>
          </w:p>
        </w:tc>
        <w:tc>
          <w:tcPr>
            <w:tcW w:w="1260" w:type="dxa"/>
          </w:tcPr>
          <w:p w:rsidR="005709C5" w:rsidRDefault="008E0312" w:rsidP="00DF044C">
            <w:pPr>
              <w:tabs>
                <w:tab w:val="left" w:pos="360"/>
              </w:tabs>
              <w:cnfStyle w:val="000000000000" w:firstRow="0" w:lastRow="0" w:firstColumn="0" w:lastColumn="0" w:oddVBand="0" w:evenVBand="0" w:oddHBand="0" w:evenHBand="0" w:firstRowFirstColumn="0" w:firstRowLastColumn="0" w:lastRowFirstColumn="0" w:lastRowLastColumn="0"/>
            </w:pPr>
            <w:r>
              <w:t>Boolean</w:t>
            </w:r>
          </w:p>
        </w:tc>
        <w:tc>
          <w:tcPr>
            <w:tcW w:w="1260" w:type="dxa"/>
          </w:tcPr>
          <w:p w:rsidR="005709C5" w:rsidRDefault="008E0312" w:rsidP="00DF044C">
            <w:pPr>
              <w:tabs>
                <w:tab w:val="left" w:pos="360"/>
              </w:tabs>
              <w:cnfStyle w:val="000000000000" w:firstRow="0" w:lastRow="0" w:firstColumn="0" w:lastColumn="0" w:oddVBand="0" w:evenVBand="0" w:oddHBand="0" w:evenHBand="0" w:firstRowFirstColumn="0" w:firstRowLastColumn="0" w:lastRowFirstColumn="0" w:lastRowLastColumn="0"/>
            </w:pPr>
            <w:r>
              <w:t>No</w:t>
            </w:r>
          </w:p>
        </w:tc>
        <w:tc>
          <w:tcPr>
            <w:tcW w:w="1170" w:type="dxa"/>
          </w:tcPr>
          <w:p w:rsidR="005709C5" w:rsidRPr="00B114ED" w:rsidRDefault="005709C5" w:rsidP="00DF044C">
            <w:pPr>
              <w:tabs>
                <w:tab w:val="left" w:pos="360"/>
              </w:tabs>
              <w:cnfStyle w:val="000000000000" w:firstRow="0" w:lastRow="0" w:firstColumn="0" w:lastColumn="0" w:oddVBand="0" w:evenVBand="0" w:oddHBand="0" w:evenHBand="0" w:firstRowFirstColumn="0" w:firstRowLastColumn="0" w:lastRowFirstColumn="0" w:lastRowLastColumn="0"/>
            </w:pPr>
          </w:p>
        </w:tc>
      </w:tr>
      <w:tr w:rsidR="00DF044C"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DF044C" w:rsidRPr="009F2758" w:rsidRDefault="00DF044C" w:rsidP="00DF044C">
            <w:pPr>
              <w:tabs>
                <w:tab w:val="left" w:pos="360"/>
              </w:tabs>
              <w:rPr>
                <w:b w:val="0"/>
              </w:rPr>
            </w:pPr>
            <w:r>
              <w:rPr>
                <w:b w:val="0"/>
              </w:rPr>
              <w:t>&lt;</w:t>
            </w:r>
            <w:proofErr w:type="spellStart"/>
            <w:r w:rsidRPr="009F2758">
              <w:rPr>
                <w:b w:val="0"/>
              </w:rPr>
              <w:t>Out_Cloud_Type</w:t>
            </w:r>
            <w:proofErr w:type="spellEnd"/>
            <w:r w:rsidRPr="009F2758">
              <w:rPr>
                <w:b w:val="0"/>
              </w:rPr>
              <w:t>&gt;</w:t>
            </w:r>
          </w:p>
        </w:tc>
        <w:tc>
          <w:tcPr>
            <w:tcW w:w="1260" w:type="dxa"/>
          </w:tcPr>
          <w:p w:rsidR="00DF044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r>
              <w:rPr>
                <w:rFonts w:ascii="Tahoma" w:hAnsi="Tahoma" w:cs="Tahoma"/>
                <w:bCs/>
                <w:color w:val="000000"/>
                <w:sz w:val="20"/>
                <w:szCs w:val="20"/>
              </w:rPr>
              <w:t>-</w:t>
            </w:r>
            <w:proofErr w:type="spellStart"/>
            <w:r w:rsidRPr="00BC6F40">
              <w:rPr>
                <w:rFonts w:ascii="Tahoma" w:hAnsi="Tahoma" w:cs="Tahoma"/>
                <w:bCs/>
                <w:color w:val="000000"/>
                <w:sz w:val="20"/>
                <w:szCs w:val="20"/>
              </w:rPr>
              <w:t>clouduploadtype</w:t>
            </w:r>
            <w:proofErr w:type="spellEnd"/>
          </w:p>
        </w:tc>
        <w:tc>
          <w:tcPr>
            <w:tcW w:w="1132" w:type="dxa"/>
          </w:tcPr>
          <w:p w:rsidR="00DF044C" w:rsidRDefault="00CA33A5" w:rsidP="00CA33A5">
            <w:pPr>
              <w:cnfStyle w:val="000000100000" w:firstRow="0" w:lastRow="0" w:firstColumn="0" w:lastColumn="0" w:oddVBand="0" w:evenVBand="0" w:oddHBand="1" w:evenHBand="0" w:firstRowFirstColumn="0" w:firstRowLastColumn="0" w:lastRowFirstColumn="0" w:lastRowLastColumn="0"/>
            </w:pPr>
            <w:r>
              <w:t>Select u</w:t>
            </w:r>
            <w:r w:rsidRPr="00CA33A5">
              <w:t>pload Cloud Type</w:t>
            </w:r>
          </w:p>
        </w:tc>
        <w:tc>
          <w:tcPr>
            <w:tcW w:w="1838" w:type="dxa"/>
          </w:tcPr>
          <w:p w:rsidR="00DF044C" w:rsidRDefault="002E6A17" w:rsidP="00DF044C">
            <w:pPr>
              <w:tabs>
                <w:tab w:val="left" w:pos="360"/>
              </w:tabs>
              <w:cnfStyle w:val="000000100000" w:firstRow="0" w:lastRow="0" w:firstColumn="0" w:lastColumn="0" w:oddVBand="0" w:evenVBand="0" w:oddHBand="1" w:evenHBand="0" w:firstRowFirstColumn="0" w:firstRowLastColumn="0" w:lastRowFirstColumn="0" w:lastRowLastColumn="0"/>
            </w:pPr>
            <w:r>
              <w:t>See [Notes]</w:t>
            </w:r>
          </w:p>
        </w:tc>
        <w:tc>
          <w:tcPr>
            <w:tcW w:w="1260" w:type="dxa"/>
          </w:tcPr>
          <w:p w:rsidR="00DF044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pPr>
            <w:r>
              <w:t>From list</w:t>
            </w:r>
          </w:p>
        </w:tc>
        <w:tc>
          <w:tcPr>
            <w:tcW w:w="1260" w:type="dxa"/>
          </w:tcPr>
          <w:p w:rsidR="00DF044C" w:rsidRDefault="00DF044C" w:rsidP="00DF044C">
            <w:pPr>
              <w:tabs>
                <w:tab w:val="left" w:pos="360"/>
              </w:tabs>
              <w:cnfStyle w:val="000000100000" w:firstRow="0" w:lastRow="0" w:firstColumn="0" w:lastColumn="0" w:oddVBand="0" w:evenVBand="0" w:oddHBand="1" w:evenHBand="0" w:firstRowFirstColumn="0" w:firstRowLastColumn="0" w:lastRowFirstColumn="0" w:lastRowLastColumn="0"/>
            </w:pPr>
            <w:r>
              <w:t>No</w:t>
            </w:r>
          </w:p>
        </w:tc>
        <w:tc>
          <w:tcPr>
            <w:tcW w:w="1170" w:type="dxa"/>
          </w:tcPr>
          <w:p w:rsidR="00DF044C" w:rsidRPr="00B114ED" w:rsidRDefault="00421E92" w:rsidP="00421E92">
            <w:pPr>
              <w:tabs>
                <w:tab w:val="left" w:pos="360"/>
              </w:tabs>
              <w:cnfStyle w:val="000000100000" w:firstRow="0" w:lastRow="0" w:firstColumn="0" w:lastColumn="0" w:oddVBand="0" w:evenVBand="0" w:oddHBand="1" w:evenHBand="0" w:firstRowFirstColumn="0" w:firstRowLastColumn="0" w:lastRowFirstColumn="0" w:lastRowLastColumn="0"/>
            </w:pPr>
            <w:r>
              <w:t>No default. Value must be pre</w:t>
            </w:r>
            <w:r w:rsidR="00733B33">
              <w:t>set in the configuration file.</w:t>
            </w:r>
          </w:p>
        </w:tc>
      </w:tr>
      <w:tr w:rsidR="009F2758"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9F2758" w:rsidRDefault="00DA13EB" w:rsidP="0018151E">
            <w:pPr>
              <w:tabs>
                <w:tab w:val="left" w:pos="360"/>
              </w:tabs>
              <w:rPr>
                <w:b w:val="0"/>
              </w:rPr>
            </w:pPr>
            <w:r w:rsidRPr="00DA13EB">
              <w:rPr>
                <w:b w:val="0"/>
              </w:rPr>
              <w:t>&lt;</w:t>
            </w:r>
            <w:proofErr w:type="spellStart"/>
            <w:r w:rsidRPr="00DA13EB">
              <w:rPr>
                <w:b w:val="0"/>
              </w:rPr>
              <w:t>Out_Azure_ParentFolder</w:t>
            </w:r>
            <w:proofErr w:type="spellEnd"/>
            <w:r w:rsidRPr="00DA13EB">
              <w:rPr>
                <w:b w:val="0"/>
              </w:rPr>
              <w:t>&gt;</w:t>
            </w:r>
          </w:p>
        </w:tc>
        <w:tc>
          <w:tcPr>
            <w:tcW w:w="1260" w:type="dxa"/>
          </w:tcPr>
          <w:p w:rsidR="009F2758" w:rsidRDefault="001019F4" w:rsidP="0018151E">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r>
              <w:rPr>
                <w:rFonts w:ascii="Tahoma" w:hAnsi="Tahoma" w:cs="Tahoma"/>
                <w:bCs/>
                <w:color w:val="000000"/>
                <w:sz w:val="20"/>
                <w:szCs w:val="20"/>
              </w:rPr>
              <w:t>-output</w:t>
            </w:r>
          </w:p>
        </w:tc>
        <w:tc>
          <w:tcPr>
            <w:tcW w:w="1132" w:type="dxa"/>
          </w:tcPr>
          <w:p w:rsidR="009F2758" w:rsidRDefault="001019F4" w:rsidP="00F902E6">
            <w:pPr>
              <w:tabs>
                <w:tab w:val="left" w:pos="720"/>
              </w:tabs>
              <w:cnfStyle w:val="000000000000" w:firstRow="0" w:lastRow="0" w:firstColumn="0" w:lastColumn="0" w:oddVBand="0" w:evenVBand="0" w:oddHBand="0" w:evenHBand="0" w:firstRowFirstColumn="0" w:firstRowLastColumn="0" w:lastRowFirstColumn="0" w:lastRowLastColumn="0"/>
            </w:pPr>
            <w:r>
              <w:rPr>
                <w:rFonts w:ascii="Tahoma" w:hAnsi="Tahoma" w:cs="Tahoma"/>
                <w:bCs/>
                <w:color w:val="000000"/>
                <w:sz w:val="20"/>
                <w:szCs w:val="20"/>
              </w:rPr>
              <w:t xml:space="preserve">Root path to upload files. Works similar to </w:t>
            </w:r>
            <w:r w:rsidRPr="00E42848">
              <w:rPr>
                <w:b/>
              </w:rPr>
              <w:t>&lt;Out_S3_ParentFolder&gt;</w:t>
            </w:r>
          </w:p>
        </w:tc>
        <w:tc>
          <w:tcPr>
            <w:tcW w:w="1838" w:type="dxa"/>
          </w:tcPr>
          <w:p w:rsidR="009F2758" w:rsidRDefault="009F2758"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F2758" w:rsidRDefault="009F2758"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9F2758" w:rsidRDefault="001019F4" w:rsidP="0018151E">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9F2758" w:rsidRPr="00B114ED" w:rsidRDefault="009F2758" w:rsidP="0018151E">
            <w:pPr>
              <w:tabs>
                <w:tab w:val="left" w:pos="360"/>
              </w:tabs>
              <w:cnfStyle w:val="000000000000" w:firstRow="0" w:lastRow="0" w:firstColumn="0" w:lastColumn="0" w:oddVBand="0" w:evenVBand="0" w:oddHBand="0" w:evenHBand="0" w:firstRowFirstColumn="0" w:firstRowLastColumn="0" w:lastRowFirstColumn="0" w:lastRowLastColumn="0"/>
            </w:pPr>
          </w:p>
        </w:tc>
      </w:tr>
      <w:tr w:rsidR="00DA13EB"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DA13EB" w:rsidRPr="00DA13EB" w:rsidRDefault="00DA13EB" w:rsidP="0018151E">
            <w:pPr>
              <w:tabs>
                <w:tab w:val="left" w:pos="360"/>
              </w:tabs>
              <w:rPr>
                <w:b w:val="0"/>
              </w:rPr>
            </w:pPr>
            <w:r w:rsidRPr="00DA13EB">
              <w:rPr>
                <w:b w:val="0"/>
              </w:rPr>
              <w:t>&lt;</w:t>
            </w:r>
            <w:proofErr w:type="spellStart"/>
            <w:r w:rsidRPr="00DA13EB">
              <w:rPr>
                <w:b w:val="0"/>
              </w:rPr>
              <w:t>Out_Azure_AccountName</w:t>
            </w:r>
            <w:proofErr w:type="spellEnd"/>
            <w:r w:rsidRPr="00DA13EB">
              <w:rPr>
                <w:b w:val="0"/>
              </w:rPr>
              <w:t>&gt;</w:t>
            </w:r>
          </w:p>
        </w:tc>
        <w:tc>
          <w:tcPr>
            <w:tcW w:w="1260"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p>
        </w:tc>
        <w:tc>
          <w:tcPr>
            <w:tcW w:w="1132" w:type="dxa"/>
          </w:tcPr>
          <w:p w:rsidR="00DA13EB" w:rsidRDefault="001019F4" w:rsidP="00F902E6">
            <w:pPr>
              <w:tabs>
                <w:tab w:val="left" w:pos="720"/>
              </w:tabs>
              <w:cnfStyle w:val="000000100000" w:firstRow="0" w:lastRow="0" w:firstColumn="0" w:lastColumn="0" w:oddVBand="0" w:evenVBand="0" w:oddHBand="1" w:evenHBand="0" w:firstRowFirstColumn="0" w:firstRowLastColumn="0" w:lastRowFirstColumn="0" w:lastRowLastColumn="0"/>
            </w:pPr>
            <w:r>
              <w:t xml:space="preserve">Account name. Similar to </w:t>
            </w:r>
            <w:r w:rsidRPr="00B704C4">
              <w:rPr>
                <w:b/>
              </w:rPr>
              <w:t>&lt;Out_S3_ID&gt;</w:t>
            </w:r>
          </w:p>
        </w:tc>
        <w:tc>
          <w:tcPr>
            <w:tcW w:w="1838"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DA13EB" w:rsidRDefault="001019F4" w:rsidP="0018151E">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DA13EB" w:rsidRPr="00B114ED"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r>
      <w:tr w:rsidR="00DA13EB"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DA13EB" w:rsidRPr="00DA13EB" w:rsidRDefault="00DA13EB" w:rsidP="0018151E">
            <w:pPr>
              <w:tabs>
                <w:tab w:val="left" w:pos="360"/>
              </w:tabs>
              <w:rPr>
                <w:b w:val="0"/>
              </w:rPr>
            </w:pPr>
            <w:r w:rsidRPr="00DA13EB">
              <w:rPr>
                <w:b w:val="0"/>
              </w:rPr>
              <w:t>&lt;</w:t>
            </w:r>
            <w:proofErr w:type="spellStart"/>
            <w:r w:rsidRPr="00DA13EB">
              <w:rPr>
                <w:b w:val="0"/>
              </w:rPr>
              <w:t>Out_Azure_AccountKey</w:t>
            </w:r>
            <w:proofErr w:type="spellEnd"/>
            <w:r w:rsidRPr="00DA13EB">
              <w:rPr>
                <w:b w:val="0"/>
              </w:rPr>
              <w:t>&gt;</w:t>
            </w:r>
          </w:p>
        </w:tc>
        <w:tc>
          <w:tcPr>
            <w:tcW w:w="1260" w:type="dxa"/>
          </w:tcPr>
          <w:p w:rsidR="00DA13EB"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p>
        </w:tc>
        <w:tc>
          <w:tcPr>
            <w:tcW w:w="1132" w:type="dxa"/>
          </w:tcPr>
          <w:p w:rsidR="00DA13EB" w:rsidRDefault="001019F4" w:rsidP="00F902E6">
            <w:pPr>
              <w:tabs>
                <w:tab w:val="left" w:pos="720"/>
              </w:tabs>
              <w:cnfStyle w:val="000000000000" w:firstRow="0" w:lastRow="0" w:firstColumn="0" w:lastColumn="0" w:oddVBand="0" w:evenVBand="0" w:oddHBand="0" w:evenHBand="0" w:firstRowFirstColumn="0" w:firstRowLastColumn="0" w:lastRowFirstColumn="0" w:lastRowLastColumn="0"/>
            </w:pPr>
            <w:r>
              <w:t xml:space="preserve">Account Key. Works similar to </w:t>
            </w:r>
            <w:r w:rsidRPr="00B704C4">
              <w:rPr>
                <w:b/>
              </w:rPr>
              <w:t>&lt;Out_S3_Secret&gt;</w:t>
            </w:r>
          </w:p>
        </w:tc>
        <w:tc>
          <w:tcPr>
            <w:tcW w:w="1838" w:type="dxa"/>
          </w:tcPr>
          <w:p w:rsidR="00DA13EB"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DA13EB"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DA13EB" w:rsidRDefault="001019F4" w:rsidP="0018151E">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DA13EB" w:rsidRPr="00B114ED"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pPr>
          </w:p>
        </w:tc>
      </w:tr>
      <w:tr w:rsidR="00DA13EB" w:rsidTr="00DA13EB">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DA13EB" w:rsidRPr="00DA13EB" w:rsidRDefault="00DA13EB" w:rsidP="0018151E">
            <w:pPr>
              <w:tabs>
                <w:tab w:val="left" w:pos="360"/>
              </w:tabs>
              <w:rPr>
                <w:b w:val="0"/>
              </w:rPr>
            </w:pPr>
            <w:r w:rsidRPr="00DA13EB">
              <w:rPr>
                <w:b w:val="0"/>
              </w:rPr>
              <w:t>&lt;</w:t>
            </w:r>
            <w:proofErr w:type="spellStart"/>
            <w:r w:rsidRPr="00DA13EB">
              <w:rPr>
                <w:b w:val="0"/>
              </w:rPr>
              <w:t>Out_Azure_Container</w:t>
            </w:r>
            <w:proofErr w:type="spellEnd"/>
            <w:r w:rsidRPr="00DA13EB">
              <w:rPr>
                <w:b w:val="0"/>
              </w:rPr>
              <w:t>&gt;</w:t>
            </w:r>
          </w:p>
        </w:tc>
        <w:tc>
          <w:tcPr>
            <w:tcW w:w="1260"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p>
        </w:tc>
        <w:tc>
          <w:tcPr>
            <w:tcW w:w="1132" w:type="dxa"/>
          </w:tcPr>
          <w:p w:rsidR="00DA13EB" w:rsidRDefault="001019F4" w:rsidP="00F902E6">
            <w:pPr>
              <w:tabs>
                <w:tab w:val="left" w:pos="720"/>
              </w:tabs>
              <w:cnfStyle w:val="000000100000" w:firstRow="0" w:lastRow="0" w:firstColumn="0" w:lastColumn="0" w:oddVBand="0" w:evenVBand="0" w:oddHBand="1" w:evenHBand="0" w:firstRowFirstColumn="0" w:firstRowLastColumn="0" w:lastRowFirstColumn="0" w:lastRowLastColumn="0"/>
            </w:pPr>
            <w:r>
              <w:t xml:space="preserve">Container Name. </w:t>
            </w:r>
            <w:r>
              <w:lastRenderedPageBreak/>
              <w:t xml:space="preserve">Similar to </w:t>
            </w:r>
            <w:r w:rsidRPr="00B704C4">
              <w:rPr>
                <w:b/>
              </w:rPr>
              <w:t>&lt;Out_S3_Bucket&gt;</w:t>
            </w:r>
          </w:p>
        </w:tc>
        <w:tc>
          <w:tcPr>
            <w:tcW w:w="1838"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DA13EB"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DA13EB" w:rsidRDefault="001019F4" w:rsidP="0018151E">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DA13EB" w:rsidRPr="00B114ED" w:rsidRDefault="00DA13EB" w:rsidP="0018151E">
            <w:pPr>
              <w:tabs>
                <w:tab w:val="left" w:pos="360"/>
              </w:tabs>
              <w:cnfStyle w:val="000000100000" w:firstRow="0" w:lastRow="0" w:firstColumn="0" w:lastColumn="0" w:oddVBand="0" w:evenVBand="0" w:oddHBand="1" w:evenHBand="0" w:firstRowFirstColumn="0" w:firstRowLastColumn="0" w:lastRowFirstColumn="0" w:lastRowLastColumn="0"/>
            </w:pPr>
          </w:p>
        </w:tc>
      </w:tr>
      <w:tr w:rsidR="00DA13EB"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DA13EB" w:rsidRPr="00DA13EB" w:rsidRDefault="00DA13EB" w:rsidP="0018151E">
            <w:pPr>
              <w:tabs>
                <w:tab w:val="left" w:pos="360"/>
              </w:tabs>
              <w:rPr>
                <w:b w:val="0"/>
              </w:rPr>
            </w:pPr>
            <w:r w:rsidRPr="00DA13EB">
              <w:rPr>
                <w:b w:val="0"/>
              </w:rPr>
              <w:lastRenderedPageBreak/>
              <w:t>&lt;</w:t>
            </w:r>
            <w:proofErr w:type="spellStart"/>
            <w:r w:rsidRPr="00DA13EB">
              <w:rPr>
                <w:b w:val="0"/>
              </w:rPr>
              <w:t>Out_Azure_Access</w:t>
            </w:r>
            <w:proofErr w:type="spellEnd"/>
            <w:r w:rsidRPr="00DA13EB">
              <w:rPr>
                <w:b w:val="0"/>
              </w:rPr>
              <w:t>&gt;</w:t>
            </w:r>
          </w:p>
        </w:tc>
        <w:tc>
          <w:tcPr>
            <w:tcW w:w="1260" w:type="dxa"/>
          </w:tcPr>
          <w:p w:rsidR="00DA13EB"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p>
        </w:tc>
        <w:tc>
          <w:tcPr>
            <w:tcW w:w="1132" w:type="dxa"/>
          </w:tcPr>
          <w:p w:rsidR="00DA13EB" w:rsidRDefault="001019F4" w:rsidP="00F902E6">
            <w:pPr>
              <w:tabs>
                <w:tab w:val="left" w:pos="720"/>
              </w:tabs>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r>
              <w:rPr>
                <w:rFonts w:ascii="Tahoma" w:hAnsi="Tahoma" w:cs="Tahoma"/>
                <w:color w:val="000000"/>
                <w:sz w:val="20"/>
                <w:szCs w:val="20"/>
              </w:rPr>
              <w:t xml:space="preserve">access type. Similar to </w:t>
            </w:r>
            <w:r w:rsidRPr="00B704C4">
              <w:rPr>
                <w:rFonts w:ascii="Tahoma" w:hAnsi="Tahoma" w:cs="Tahoma"/>
                <w:b/>
                <w:color w:val="000000"/>
                <w:sz w:val="20"/>
                <w:szCs w:val="20"/>
              </w:rPr>
              <w:t>&lt;Out_S3_ACL&gt;</w:t>
            </w:r>
            <w:r>
              <w:rPr>
                <w:rFonts w:ascii="Tahoma" w:hAnsi="Tahoma" w:cs="Tahoma"/>
                <w:color w:val="000000"/>
                <w:sz w:val="20"/>
                <w:szCs w:val="20"/>
              </w:rPr>
              <w:t xml:space="preserve"> for S3.</w:t>
            </w:r>
          </w:p>
          <w:p w:rsidR="00524BD0" w:rsidRDefault="00524BD0" w:rsidP="00F902E6">
            <w:pPr>
              <w:tabs>
                <w:tab w:val="left" w:pos="720"/>
              </w:tabs>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p>
          <w:p w:rsidR="00524BD0" w:rsidRDefault="00524BD0" w:rsidP="00F902E6">
            <w:pPr>
              <w:tabs>
                <w:tab w:val="left" w:pos="720"/>
              </w:tabs>
              <w:cnfStyle w:val="000000000000" w:firstRow="0" w:lastRow="0" w:firstColumn="0" w:lastColumn="0" w:oddVBand="0" w:evenVBand="0" w:oddHBand="0" w:evenHBand="0" w:firstRowFirstColumn="0" w:firstRowLastColumn="0" w:lastRowFirstColumn="0" w:lastRowLastColumn="0"/>
            </w:pPr>
            <w:r>
              <w:rPr>
                <w:rFonts w:ascii="Tahoma" w:hAnsi="Tahoma" w:cs="Tahoma"/>
                <w:color w:val="000000"/>
                <w:sz w:val="20"/>
                <w:szCs w:val="20"/>
              </w:rPr>
              <w:t>Valid values are value values are [</w:t>
            </w:r>
            <w:r w:rsidRPr="00524BD0">
              <w:rPr>
                <w:rFonts w:ascii="Tahoma" w:hAnsi="Tahoma" w:cs="Tahoma"/>
                <w:b/>
                <w:color w:val="000000"/>
                <w:sz w:val="20"/>
                <w:szCs w:val="20"/>
              </w:rPr>
              <w:t>private</w:t>
            </w:r>
            <w:r>
              <w:rPr>
                <w:rFonts w:ascii="Tahoma" w:hAnsi="Tahoma" w:cs="Tahoma"/>
                <w:color w:val="000000"/>
                <w:sz w:val="20"/>
                <w:szCs w:val="20"/>
              </w:rPr>
              <w:t xml:space="preserve">, </w:t>
            </w:r>
            <w:r w:rsidRPr="00524BD0">
              <w:rPr>
                <w:rFonts w:ascii="Tahoma" w:hAnsi="Tahoma" w:cs="Tahoma"/>
                <w:b/>
                <w:color w:val="000000"/>
                <w:sz w:val="20"/>
                <w:szCs w:val="20"/>
              </w:rPr>
              <w:t>blob</w:t>
            </w:r>
            <w:r>
              <w:rPr>
                <w:rFonts w:ascii="Tahoma" w:hAnsi="Tahoma" w:cs="Tahoma"/>
                <w:color w:val="000000"/>
                <w:sz w:val="20"/>
                <w:szCs w:val="20"/>
              </w:rPr>
              <w:t xml:space="preserve">, </w:t>
            </w:r>
            <w:r w:rsidRPr="00524BD0">
              <w:rPr>
                <w:rFonts w:ascii="Tahoma" w:hAnsi="Tahoma" w:cs="Tahoma"/>
                <w:b/>
                <w:color w:val="000000"/>
                <w:sz w:val="20"/>
                <w:szCs w:val="20"/>
              </w:rPr>
              <w:t>container</w:t>
            </w:r>
            <w:r>
              <w:rPr>
                <w:rFonts w:ascii="Tahoma" w:hAnsi="Tahoma" w:cs="Tahoma"/>
                <w:color w:val="000000"/>
                <w:sz w:val="20"/>
                <w:szCs w:val="20"/>
              </w:rPr>
              <w:t>]</w:t>
            </w:r>
          </w:p>
        </w:tc>
        <w:tc>
          <w:tcPr>
            <w:tcW w:w="1838" w:type="dxa"/>
          </w:tcPr>
          <w:p w:rsidR="00DA13EB"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DA13EB" w:rsidRDefault="001E2960" w:rsidP="0018151E">
            <w:pPr>
              <w:tabs>
                <w:tab w:val="left" w:pos="360"/>
              </w:tabs>
              <w:cnfStyle w:val="000000000000" w:firstRow="0" w:lastRow="0" w:firstColumn="0" w:lastColumn="0" w:oddVBand="0" w:evenVBand="0" w:oddHBand="0" w:evenHBand="0" w:firstRowFirstColumn="0" w:firstRowLastColumn="0" w:lastRowFirstColumn="0" w:lastRowLastColumn="0"/>
            </w:pPr>
            <w:r>
              <w:t>From list.</w:t>
            </w:r>
          </w:p>
        </w:tc>
        <w:tc>
          <w:tcPr>
            <w:tcW w:w="1260" w:type="dxa"/>
          </w:tcPr>
          <w:p w:rsidR="00DA13EB" w:rsidRDefault="007A79D9" w:rsidP="0018151E">
            <w:pPr>
              <w:tabs>
                <w:tab w:val="left" w:pos="360"/>
              </w:tabs>
              <w:cnfStyle w:val="000000000000" w:firstRow="0" w:lastRow="0" w:firstColumn="0" w:lastColumn="0" w:oddVBand="0" w:evenVBand="0" w:oddHBand="0" w:evenHBand="0" w:firstRowFirstColumn="0" w:firstRowLastColumn="0" w:lastRowFirstColumn="0" w:lastRowLastColumn="0"/>
            </w:pPr>
            <w:r>
              <w:t>No</w:t>
            </w:r>
          </w:p>
        </w:tc>
        <w:tc>
          <w:tcPr>
            <w:tcW w:w="1170" w:type="dxa"/>
          </w:tcPr>
          <w:p w:rsidR="00E123A1" w:rsidRPr="00E123A1" w:rsidRDefault="00CA4391" w:rsidP="00E123A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Pr>
                <w:rFonts w:ascii="Tahoma" w:eastAsia="Times New Roman" w:hAnsi="Tahoma" w:cs="Tahoma"/>
                <w:b/>
                <w:color w:val="000000"/>
                <w:sz w:val="20"/>
                <w:szCs w:val="20"/>
              </w:rPr>
              <w:t>p</w:t>
            </w:r>
            <w:r w:rsidR="00E123A1" w:rsidRPr="00E123A1">
              <w:rPr>
                <w:rFonts w:ascii="Tahoma" w:eastAsia="Times New Roman" w:hAnsi="Tahoma" w:cs="Tahoma"/>
                <w:b/>
                <w:color w:val="000000"/>
                <w:sz w:val="20"/>
                <w:szCs w:val="20"/>
              </w:rPr>
              <w:t>rivate</w:t>
            </w:r>
            <w:r>
              <w:rPr>
                <w:rFonts w:ascii="Tahoma" w:eastAsia="Times New Roman" w:hAnsi="Tahoma" w:cs="Tahoma"/>
                <w:b/>
                <w:color w:val="000000"/>
                <w:sz w:val="20"/>
                <w:szCs w:val="20"/>
              </w:rPr>
              <w:t>:</w:t>
            </w:r>
            <w:r w:rsidR="00E123A1" w:rsidRPr="00E123A1">
              <w:rPr>
                <w:rFonts w:ascii="Tahoma" w:eastAsia="Times New Roman" w:hAnsi="Tahoma" w:cs="Tahoma"/>
                <w:color w:val="000000"/>
                <w:sz w:val="20"/>
                <w:szCs w:val="20"/>
              </w:rPr>
              <w:t xml:space="preserve"> accessible only to the user</w:t>
            </w:r>
          </w:p>
          <w:p w:rsidR="00E123A1" w:rsidRPr="00E123A1" w:rsidRDefault="00E123A1" w:rsidP="00E123A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E123A1">
              <w:rPr>
                <w:rFonts w:ascii="Tahoma" w:eastAsia="Times New Roman" w:hAnsi="Tahoma" w:cs="Tahoma"/>
                <w:b/>
                <w:color w:val="000000"/>
                <w:sz w:val="20"/>
                <w:szCs w:val="20"/>
              </w:rPr>
              <w:t>blob</w:t>
            </w:r>
            <w:r w:rsidR="00BF7049">
              <w:rPr>
                <w:rFonts w:ascii="Tahoma" w:eastAsia="Times New Roman" w:hAnsi="Tahoma" w:cs="Tahoma"/>
                <w:b/>
                <w:color w:val="000000"/>
                <w:sz w:val="20"/>
                <w:szCs w:val="20"/>
              </w:rPr>
              <w:t>:</w:t>
            </w:r>
            <w:r w:rsidR="00BF7049">
              <w:rPr>
                <w:rFonts w:ascii="Tahoma" w:eastAsia="Times New Roman" w:hAnsi="Tahoma" w:cs="Tahoma"/>
                <w:color w:val="000000"/>
                <w:sz w:val="20"/>
                <w:szCs w:val="20"/>
              </w:rPr>
              <w:t xml:space="preserve"> </w:t>
            </w:r>
            <w:r w:rsidRPr="00E123A1">
              <w:rPr>
                <w:rFonts w:ascii="Tahoma" w:eastAsia="Times New Roman" w:hAnsi="Tahoma" w:cs="Tahoma"/>
                <w:color w:val="000000"/>
                <w:sz w:val="20"/>
                <w:szCs w:val="20"/>
              </w:rPr>
              <w:t>Files within the container are publicly accessible.</w:t>
            </w:r>
          </w:p>
          <w:p w:rsidR="00BF7049" w:rsidRDefault="00BF7049" w:rsidP="00E123A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E123A1">
              <w:rPr>
                <w:rFonts w:ascii="Tahoma" w:eastAsia="Times New Roman" w:hAnsi="Tahoma" w:cs="Tahoma"/>
                <w:b/>
                <w:color w:val="000000"/>
                <w:sz w:val="20"/>
                <w:szCs w:val="20"/>
              </w:rPr>
              <w:t>C</w:t>
            </w:r>
            <w:r w:rsidR="00E123A1" w:rsidRPr="00E123A1">
              <w:rPr>
                <w:rFonts w:ascii="Tahoma" w:eastAsia="Times New Roman" w:hAnsi="Tahoma" w:cs="Tahoma"/>
                <w:b/>
                <w:color w:val="000000"/>
                <w:sz w:val="20"/>
                <w:szCs w:val="20"/>
              </w:rPr>
              <w:t>ontainer</w:t>
            </w:r>
            <w:r>
              <w:rPr>
                <w:rFonts w:ascii="Tahoma" w:eastAsia="Times New Roman" w:hAnsi="Tahoma" w:cs="Tahoma"/>
                <w:color w:val="000000"/>
                <w:sz w:val="20"/>
                <w:szCs w:val="20"/>
              </w:rPr>
              <w:t>:</w:t>
            </w:r>
          </w:p>
          <w:p w:rsidR="00E123A1" w:rsidRPr="00E123A1" w:rsidRDefault="00BF7049" w:rsidP="00E123A1">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Pr>
                <w:rFonts w:ascii="Tahoma" w:eastAsia="Times New Roman" w:hAnsi="Tahoma" w:cs="Tahoma"/>
                <w:color w:val="000000"/>
                <w:sz w:val="20"/>
                <w:szCs w:val="20"/>
              </w:rPr>
              <w:t>Same as (</w:t>
            </w:r>
            <w:r w:rsidR="00E123A1" w:rsidRPr="00E123A1">
              <w:rPr>
                <w:rFonts w:ascii="Tahoma" w:eastAsia="Times New Roman" w:hAnsi="Tahoma" w:cs="Tahoma"/>
                <w:color w:val="000000"/>
                <w:sz w:val="20"/>
                <w:szCs w:val="20"/>
              </w:rPr>
              <w:t>blob</w:t>
            </w:r>
            <w:r>
              <w:rPr>
                <w:rFonts w:ascii="Tahoma" w:eastAsia="Times New Roman" w:hAnsi="Tahoma" w:cs="Tahoma"/>
                <w:color w:val="000000"/>
                <w:sz w:val="20"/>
                <w:szCs w:val="20"/>
              </w:rPr>
              <w:t>)</w:t>
            </w:r>
            <w:r w:rsidR="00E123A1" w:rsidRPr="00E123A1">
              <w:rPr>
                <w:rFonts w:ascii="Tahoma" w:eastAsia="Times New Roman" w:hAnsi="Tahoma" w:cs="Tahoma"/>
                <w:color w:val="000000"/>
                <w:sz w:val="20"/>
                <w:szCs w:val="20"/>
              </w:rPr>
              <w:t xml:space="preserve"> plus container metadata are</w:t>
            </w:r>
            <w:r>
              <w:rPr>
                <w:rFonts w:ascii="Tahoma" w:eastAsia="Times New Roman" w:hAnsi="Tahoma" w:cs="Tahoma"/>
                <w:color w:val="000000"/>
                <w:sz w:val="20"/>
                <w:szCs w:val="20"/>
              </w:rPr>
              <w:t xml:space="preserve"> </w:t>
            </w:r>
            <w:r w:rsidR="00E123A1" w:rsidRPr="00E123A1">
              <w:rPr>
                <w:rFonts w:ascii="Tahoma" w:eastAsia="Times New Roman" w:hAnsi="Tahoma" w:cs="Tahoma"/>
                <w:color w:val="000000"/>
                <w:sz w:val="20"/>
                <w:szCs w:val="20"/>
              </w:rPr>
              <w:t>publicly accessible.</w:t>
            </w:r>
          </w:p>
          <w:p w:rsidR="00DA13EB" w:rsidRPr="00B114ED" w:rsidRDefault="00DA13EB" w:rsidP="0018151E">
            <w:pPr>
              <w:tabs>
                <w:tab w:val="left" w:pos="360"/>
              </w:tabs>
              <w:cnfStyle w:val="000000000000" w:firstRow="0" w:lastRow="0" w:firstColumn="0" w:lastColumn="0" w:oddVBand="0" w:evenVBand="0" w:oddHBand="0" w:evenHBand="0" w:firstRowFirstColumn="0" w:firstRowLastColumn="0" w:lastRowFirstColumn="0" w:lastRowLastColumn="0"/>
            </w:pPr>
          </w:p>
        </w:tc>
      </w:tr>
      <w:tr w:rsidR="00685343" w:rsidTr="00C21317">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Pr="009F2758" w:rsidRDefault="00685343" w:rsidP="00685343">
            <w:pPr>
              <w:tabs>
                <w:tab w:val="left" w:pos="360"/>
              </w:tabs>
              <w:rPr>
                <w:b w:val="0"/>
              </w:rPr>
            </w:pPr>
            <w:r>
              <w:rPr>
                <w:b w:val="0"/>
              </w:rPr>
              <w:t>&lt;</w:t>
            </w:r>
            <w:proofErr w:type="spellStart"/>
            <w:r>
              <w:rPr>
                <w:b w:val="0"/>
              </w:rPr>
              <w:t>In</w:t>
            </w:r>
            <w:r w:rsidRPr="009F2758">
              <w:rPr>
                <w:b w:val="0"/>
              </w:rPr>
              <w:t>_Cloud_Type</w:t>
            </w:r>
            <w:proofErr w:type="spellEnd"/>
            <w:r w:rsidRPr="009F2758">
              <w:rPr>
                <w:b w:val="0"/>
              </w:rPr>
              <w:t>&gt;</w:t>
            </w:r>
          </w:p>
        </w:tc>
        <w:tc>
          <w:tcPr>
            <w:tcW w:w="1260" w:type="dxa"/>
          </w:tcPr>
          <w:p w:rsidR="00685343" w:rsidRDefault="00C21317" w:rsidP="00685343">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r>
              <w:rPr>
                <w:rFonts w:ascii="Tahoma" w:hAnsi="Tahoma" w:cs="Tahoma"/>
                <w:bCs/>
                <w:color w:val="000000"/>
                <w:sz w:val="20"/>
                <w:szCs w:val="20"/>
              </w:rPr>
              <w:t>-</w:t>
            </w:r>
            <w:proofErr w:type="spellStart"/>
            <w:r w:rsidRPr="00C21317">
              <w:rPr>
                <w:rFonts w:ascii="Tahoma" w:hAnsi="Tahoma" w:cs="Tahoma"/>
                <w:bCs/>
                <w:color w:val="000000"/>
                <w:sz w:val="20"/>
                <w:szCs w:val="20"/>
              </w:rPr>
              <w:t>clouddownloadtype</w:t>
            </w:r>
            <w:proofErr w:type="spellEnd"/>
          </w:p>
        </w:tc>
        <w:tc>
          <w:tcPr>
            <w:tcW w:w="1132" w:type="dxa"/>
          </w:tcPr>
          <w:p w:rsidR="00685343" w:rsidRDefault="00E064C0" w:rsidP="00E064C0">
            <w:pPr>
              <w:tabs>
                <w:tab w:val="left" w:pos="720"/>
              </w:tabs>
              <w:cnfStyle w:val="000000100000" w:firstRow="0" w:lastRow="0" w:firstColumn="0" w:lastColumn="0" w:oddVBand="0" w:evenVBand="0" w:oddHBand="1" w:evenHBand="0" w:firstRowFirstColumn="0" w:firstRowLastColumn="0" w:lastRowFirstColumn="0" w:lastRowLastColumn="0"/>
            </w:pPr>
            <w:r>
              <w:t>Select the download cloud storage type.</w:t>
            </w:r>
            <w:r w:rsidR="00685343">
              <w:t xml:space="preserve"> [</w:t>
            </w:r>
            <w:r w:rsidR="00685343" w:rsidRPr="009F2758">
              <w:rPr>
                <w:b/>
              </w:rPr>
              <w:t>Azure</w:t>
            </w:r>
            <w:r w:rsidR="00685343">
              <w:t xml:space="preserve">, </w:t>
            </w:r>
            <w:r w:rsidR="00685343" w:rsidRPr="009F2758">
              <w:rPr>
                <w:b/>
              </w:rPr>
              <w:t>Amazon</w:t>
            </w:r>
            <w:r w:rsidR="00685343">
              <w:t>]</w:t>
            </w:r>
          </w:p>
        </w:tc>
        <w:tc>
          <w:tcPr>
            <w:tcW w:w="1838"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r>
              <w:t>From list</w:t>
            </w: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r>
              <w:t>No</w:t>
            </w:r>
          </w:p>
        </w:tc>
        <w:tc>
          <w:tcPr>
            <w:tcW w:w="1170" w:type="dxa"/>
          </w:tcPr>
          <w:p w:rsidR="00685343" w:rsidRPr="00B114ED"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r>
      <w:tr w:rsidR="00685343" w:rsidTr="00C21317">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Default="00EB1EE0" w:rsidP="00685343">
            <w:pPr>
              <w:tabs>
                <w:tab w:val="left" w:pos="360"/>
              </w:tabs>
              <w:rPr>
                <w:b w:val="0"/>
              </w:rPr>
            </w:pPr>
            <w:r>
              <w:rPr>
                <w:b w:val="0"/>
              </w:rPr>
              <w:t>&lt;</w:t>
            </w:r>
            <w:proofErr w:type="spellStart"/>
            <w:r>
              <w:rPr>
                <w:b w:val="0"/>
              </w:rPr>
              <w:t>In</w:t>
            </w:r>
            <w:r w:rsidR="00685343" w:rsidRPr="00DA13EB">
              <w:rPr>
                <w:b w:val="0"/>
              </w:rPr>
              <w:t>_Azure_ParentFolder</w:t>
            </w:r>
            <w:proofErr w:type="spellEnd"/>
            <w:r w:rsidR="00685343" w:rsidRPr="00DA13EB">
              <w:rPr>
                <w:b w:val="0"/>
              </w:rPr>
              <w:t>&gt;</w:t>
            </w:r>
          </w:p>
        </w:tc>
        <w:tc>
          <w:tcPr>
            <w:tcW w:w="1260" w:type="dxa"/>
          </w:tcPr>
          <w:p w:rsidR="00685343" w:rsidRDefault="00EB1EE0" w:rsidP="00685343">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r>
              <w:rPr>
                <w:rFonts w:ascii="Tahoma" w:hAnsi="Tahoma" w:cs="Tahoma"/>
                <w:bCs/>
                <w:color w:val="000000"/>
                <w:sz w:val="20"/>
                <w:szCs w:val="20"/>
              </w:rPr>
              <w:t>-input</w:t>
            </w:r>
          </w:p>
        </w:tc>
        <w:tc>
          <w:tcPr>
            <w:tcW w:w="1132" w:type="dxa"/>
          </w:tcPr>
          <w:p w:rsidR="00685343" w:rsidRDefault="00685343" w:rsidP="00EB1EE0">
            <w:pPr>
              <w:tabs>
                <w:tab w:val="left" w:pos="720"/>
              </w:tabs>
              <w:cnfStyle w:val="000000000000" w:firstRow="0" w:lastRow="0" w:firstColumn="0" w:lastColumn="0" w:oddVBand="0" w:evenVBand="0" w:oddHBand="0" w:evenHBand="0" w:firstRowFirstColumn="0" w:firstRowLastColumn="0" w:lastRowFirstColumn="0" w:lastRowLastColumn="0"/>
            </w:pPr>
            <w:r>
              <w:rPr>
                <w:rFonts w:ascii="Tahoma" w:hAnsi="Tahoma" w:cs="Tahoma"/>
                <w:bCs/>
                <w:color w:val="000000"/>
                <w:sz w:val="20"/>
                <w:szCs w:val="20"/>
              </w:rPr>
              <w:t xml:space="preserve">Root path to </w:t>
            </w:r>
            <w:r w:rsidR="00EB1EE0">
              <w:rPr>
                <w:rFonts w:ascii="Tahoma" w:hAnsi="Tahoma" w:cs="Tahoma"/>
                <w:bCs/>
                <w:color w:val="000000"/>
                <w:sz w:val="20"/>
                <w:szCs w:val="20"/>
              </w:rPr>
              <w:t>download</w:t>
            </w:r>
            <w:r>
              <w:rPr>
                <w:rFonts w:ascii="Tahoma" w:hAnsi="Tahoma" w:cs="Tahoma"/>
                <w:bCs/>
                <w:color w:val="000000"/>
                <w:sz w:val="20"/>
                <w:szCs w:val="20"/>
              </w:rPr>
              <w:t xml:space="preserve"> files. Works similar to </w:t>
            </w:r>
            <w:r w:rsidRPr="00E42848">
              <w:rPr>
                <w:b/>
              </w:rPr>
              <w:t>&lt;</w:t>
            </w:r>
            <w:r w:rsidR="00EB1EE0">
              <w:rPr>
                <w:b/>
              </w:rPr>
              <w:t>In</w:t>
            </w:r>
            <w:r w:rsidRPr="00E42848">
              <w:rPr>
                <w:b/>
              </w:rPr>
              <w:t>_S3_ParentFolder&gt;</w:t>
            </w:r>
          </w:p>
        </w:tc>
        <w:tc>
          <w:tcPr>
            <w:tcW w:w="1838"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bookmarkStart w:id="1" w:name="_GoBack"/>
            <w:bookmarkEnd w:id="1"/>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685343" w:rsidRPr="00B114ED" w:rsidRDefault="00EB1EE0" w:rsidP="00685343">
            <w:pPr>
              <w:tabs>
                <w:tab w:val="left" w:pos="360"/>
              </w:tabs>
              <w:cnfStyle w:val="000000000000" w:firstRow="0" w:lastRow="0" w:firstColumn="0" w:lastColumn="0" w:oddVBand="0" w:evenVBand="0" w:oddHBand="0" w:evenHBand="0" w:firstRowFirstColumn="0" w:firstRowLastColumn="0" w:lastRowFirstColumn="0" w:lastRowLastColumn="0"/>
            </w:pPr>
            <w:r>
              <w:t>Use forward slash in path for clarity.</w:t>
            </w:r>
          </w:p>
        </w:tc>
      </w:tr>
      <w:tr w:rsidR="00685343" w:rsidTr="00C21317">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Pr="00DA13EB" w:rsidRDefault="007C32F7" w:rsidP="00685343">
            <w:pPr>
              <w:tabs>
                <w:tab w:val="left" w:pos="360"/>
              </w:tabs>
              <w:rPr>
                <w:b w:val="0"/>
              </w:rPr>
            </w:pPr>
            <w:r>
              <w:rPr>
                <w:b w:val="0"/>
              </w:rPr>
              <w:t>&lt;</w:t>
            </w:r>
            <w:proofErr w:type="spellStart"/>
            <w:r>
              <w:rPr>
                <w:b w:val="0"/>
              </w:rPr>
              <w:t>In</w:t>
            </w:r>
            <w:r w:rsidR="00685343" w:rsidRPr="00DA13EB">
              <w:rPr>
                <w:b w:val="0"/>
              </w:rPr>
              <w:t>_Azure_AccountName</w:t>
            </w:r>
            <w:proofErr w:type="spellEnd"/>
            <w:r w:rsidR="00685343" w:rsidRPr="00DA13EB">
              <w:rPr>
                <w:b w:val="0"/>
              </w:rPr>
              <w:t>&gt;</w:t>
            </w: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p>
        </w:tc>
        <w:tc>
          <w:tcPr>
            <w:tcW w:w="1132" w:type="dxa"/>
          </w:tcPr>
          <w:p w:rsidR="00685343" w:rsidRDefault="00685343" w:rsidP="00685343">
            <w:pPr>
              <w:tabs>
                <w:tab w:val="left" w:pos="720"/>
              </w:tabs>
              <w:cnfStyle w:val="000000100000" w:firstRow="0" w:lastRow="0" w:firstColumn="0" w:lastColumn="0" w:oddVBand="0" w:evenVBand="0" w:oddHBand="1" w:evenHBand="0" w:firstRowFirstColumn="0" w:firstRowLastColumn="0" w:lastRowFirstColumn="0" w:lastRowLastColumn="0"/>
            </w:pPr>
            <w:r>
              <w:t xml:space="preserve">Account name. Similar to </w:t>
            </w:r>
            <w:r w:rsidR="007C32F7">
              <w:rPr>
                <w:b/>
              </w:rPr>
              <w:t>&lt;</w:t>
            </w:r>
            <w:proofErr w:type="spellStart"/>
            <w:r w:rsidR="007C32F7">
              <w:rPr>
                <w:b/>
              </w:rPr>
              <w:t>Out_Azure_AccountName</w:t>
            </w:r>
            <w:proofErr w:type="spellEnd"/>
            <w:r w:rsidRPr="00B704C4">
              <w:rPr>
                <w:b/>
              </w:rPr>
              <w:t>&gt;</w:t>
            </w:r>
          </w:p>
        </w:tc>
        <w:tc>
          <w:tcPr>
            <w:tcW w:w="1838"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685343" w:rsidRPr="00B114ED"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r>
      <w:tr w:rsidR="00685343" w:rsidTr="00C21317">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Pr="00DA13EB" w:rsidRDefault="007D1F5E" w:rsidP="007D1F5E">
            <w:pPr>
              <w:tabs>
                <w:tab w:val="left" w:pos="360"/>
              </w:tabs>
              <w:rPr>
                <w:b w:val="0"/>
              </w:rPr>
            </w:pPr>
            <w:r>
              <w:rPr>
                <w:b w:val="0"/>
              </w:rPr>
              <w:t>&lt;</w:t>
            </w:r>
            <w:proofErr w:type="spellStart"/>
            <w:r>
              <w:rPr>
                <w:b w:val="0"/>
              </w:rPr>
              <w:t>In</w:t>
            </w:r>
            <w:r w:rsidR="00685343" w:rsidRPr="00DA13EB">
              <w:rPr>
                <w:b w:val="0"/>
              </w:rPr>
              <w:t>_Azure_AccountKey</w:t>
            </w:r>
            <w:proofErr w:type="spellEnd"/>
            <w:r w:rsidR="00685343" w:rsidRPr="00DA13EB">
              <w:rPr>
                <w:b w:val="0"/>
              </w:rPr>
              <w:t>&gt;</w:t>
            </w: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p>
        </w:tc>
        <w:tc>
          <w:tcPr>
            <w:tcW w:w="1132" w:type="dxa"/>
          </w:tcPr>
          <w:p w:rsidR="00685343" w:rsidRDefault="00685343" w:rsidP="00685343">
            <w:pPr>
              <w:tabs>
                <w:tab w:val="left" w:pos="720"/>
              </w:tabs>
              <w:cnfStyle w:val="000000000000" w:firstRow="0" w:lastRow="0" w:firstColumn="0" w:lastColumn="0" w:oddVBand="0" w:evenVBand="0" w:oddHBand="0" w:evenHBand="0" w:firstRowFirstColumn="0" w:firstRowLastColumn="0" w:lastRowFirstColumn="0" w:lastRowLastColumn="0"/>
            </w:pPr>
            <w:r>
              <w:t xml:space="preserve">Account Key. Works similar to </w:t>
            </w:r>
            <w:r w:rsidR="00F171F0">
              <w:rPr>
                <w:b/>
              </w:rPr>
              <w:lastRenderedPageBreak/>
              <w:t>&lt;</w:t>
            </w:r>
            <w:proofErr w:type="spellStart"/>
            <w:r w:rsidR="00F171F0">
              <w:rPr>
                <w:b/>
              </w:rPr>
              <w:t>Out_Azure_AccountKey</w:t>
            </w:r>
            <w:proofErr w:type="spellEnd"/>
            <w:r w:rsidRPr="00B704C4">
              <w:rPr>
                <w:b/>
              </w:rPr>
              <w:t>&gt;</w:t>
            </w:r>
          </w:p>
        </w:tc>
        <w:tc>
          <w:tcPr>
            <w:tcW w:w="1838"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r>
              <w:t>Yes</w:t>
            </w:r>
          </w:p>
        </w:tc>
        <w:tc>
          <w:tcPr>
            <w:tcW w:w="1170" w:type="dxa"/>
          </w:tcPr>
          <w:p w:rsidR="00685343" w:rsidRPr="00B114ED"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r>
      <w:tr w:rsidR="00685343" w:rsidTr="00C21317">
        <w:trPr>
          <w:gridAfter w:val="1"/>
          <w:cnfStyle w:val="000000100000" w:firstRow="0" w:lastRow="0" w:firstColumn="0" w:lastColumn="0" w:oddVBand="0" w:evenVBand="0" w:oddHBand="1" w:evenHBand="0" w:firstRowFirstColumn="0" w:firstRowLastColumn="0" w:lastRowFirstColumn="0" w:lastRowLastColumn="0"/>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Pr="00DA13EB" w:rsidRDefault="007D1F5E" w:rsidP="00685343">
            <w:pPr>
              <w:tabs>
                <w:tab w:val="left" w:pos="360"/>
              </w:tabs>
              <w:rPr>
                <w:b w:val="0"/>
              </w:rPr>
            </w:pPr>
            <w:r>
              <w:rPr>
                <w:b w:val="0"/>
              </w:rPr>
              <w:lastRenderedPageBreak/>
              <w:t>&lt;</w:t>
            </w:r>
            <w:proofErr w:type="spellStart"/>
            <w:r>
              <w:rPr>
                <w:b w:val="0"/>
              </w:rPr>
              <w:t>In</w:t>
            </w:r>
            <w:r w:rsidR="00685343" w:rsidRPr="00DA13EB">
              <w:rPr>
                <w:b w:val="0"/>
              </w:rPr>
              <w:t>_Azure_Container</w:t>
            </w:r>
            <w:proofErr w:type="spellEnd"/>
            <w:r w:rsidR="00685343" w:rsidRPr="00DA13EB">
              <w:rPr>
                <w:b w:val="0"/>
              </w:rPr>
              <w:t>&gt;</w:t>
            </w: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rPr>
                <w:rFonts w:ascii="Tahoma" w:hAnsi="Tahoma" w:cs="Tahoma"/>
                <w:bCs/>
                <w:color w:val="000000"/>
                <w:sz w:val="20"/>
                <w:szCs w:val="20"/>
              </w:rPr>
            </w:pPr>
          </w:p>
        </w:tc>
        <w:tc>
          <w:tcPr>
            <w:tcW w:w="1132" w:type="dxa"/>
          </w:tcPr>
          <w:p w:rsidR="00685343" w:rsidRDefault="00685343" w:rsidP="00685343">
            <w:pPr>
              <w:tabs>
                <w:tab w:val="left" w:pos="720"/>
              </w:tabs>
              <w:cnfStyle w:val="000000100000" w:firstRow="0" w:lastRow="0" w:firstColumn="0" w:lastColumn="0" w:oddVBand="0" w:evenVBand="0" w:oddHBand="1" w:evenHBand="0" w:firstRowFirstColumn="0" w:firstRowLastColumn="0" w:lastRowFirstColumn="0" w:lastRowLastColumn="0"/>
            </w:pPr>
            <w:r>
              <w:t xml:space="preserve">Container Name. Similar to </w:t>
            </w:r>
            <w:r w:rsidR="00685AF1">
              <w:rPr>
                <w:b/>
              </w:rPr>
              <w:t>&lt;</w:t>
            </w:r>
            <w:proofErr w:type="spellStart"/>
            <w:r w:rsidR="00685AF1">
              <w:rPr>
                <w:b/>
              </w:rPr>
              <w:t>Out_Azure_Container</w:t>
            </w:r>
            <w:proofErr w:type="spellEnd"/>
            <w:r w:rsidRPr="00B704C4">
              <w:rPr>
                <w:b/>
              </w:rPr>
              <w:t>&gt;</w:t>
            </w:r>
          </w:p>
        </w:tc>
        <w:tc>
          <w:tcPr>
            <w:tcW w:w="1838"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c>
          <w:tcPr>
            <w:tcW w:w="1260" w:type="dxa"/>
          </w:tcPr>
          <w:p w:rsidR="00685343"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r>
              <w:t>Yes</w:t>
            </w:r>
          </w:p>
        </w:tc>
        <w:tc>
          <w:tcPr>
            <w:tcW w:w="1170" w:type="dxa"/>
          </w:tcPr>
          <w:p w:rsidR="00685343" w:rsidRPr="00B114ED" w:rsidRDefault="00685343" w:rsidP="00685343">
            <w:pPr>
              <w:tabs>
                <w:tab w:val="left" w:pos="360"/>
              </w:tabs>
              <w:cnfStyle w:val="000000100000" w:firstRow="0" w:lastRow="0" w:firstColumn="0" w:lastColumn="0" w:oddVBand="0" w:evenVBand="0" w:oddHBand="1" w:evenHBand="0" w:firstRowFirstColumn="0" w:firstRowLastColumn="0" w:lastRowFirstColumn="0" w:lastRowLastColumn="0"/>
            </w:pPr>
          </w:p>
        </w:tc>
      </w:tr>
      <w:tr w:rsidR="00685343" w:rsidTr="00DA13EB">
        <w:trPr>
          <w:gridAfter w:val="1"/>
          <w:wAfter w:w="2236" w:type="dxa"/>
        </w:trPr>
        <w:tc>
          <w:tcPr>
            <w:cnfStyle w:val="001000000000" w:firstRow="0" w:lastRow="0" w:firstColumn="1" w:lastColumn="0" w:oddVBand="0" w:evenVBand="0" w:oddHBand="0" w:evenHBand="0" w:firstRowFirstColumn="0" w:firstRowLastColumn="0" w:lastRowFirstColumn="0" w:lastRowLastColumn="0"/>
            <w:tcW w:w="2718" w:type="dxa"/>
            <w:gridSpan w:val="2"/>
          </w:tcPr>
          <w:p w:rsidR="00685343" w:rsidRPr="00DA13EB" w:rsidRDefault="00326203" w:rsidP="00685343">
            <w:pPr>
              <w:tabs>
                <w:tab w:val="left" w:pos="360"/>
              </w:tabs>
              <w:rPr>
                <w:b w:val="0"/>
              </w:rPr>
            </w:pPr>
            <w:r>
              <w:rPr>
                <w:b w:val="0"/>
              </w:rPr>
              <w:t>&lt;</w:t>
            </w:r>
            <w:proofErr w:type="spellStart"/>
            <w:r>
              <w:rPr>
                <w:b w:val="0"/>
              </w:rPr>
              <w:t>In</w:t>
            </w:r>
            <w:r w:rsidR="00685343" w:rsidRPr="00DA13EB">
              <w:rPr>
                <w:b w:val="0"/>
              </w:rPr>
              <w:t>_Azure_Access</w:t>
            </w:r>
            <w:proofErr w:type="spellEnd"/>
            <w:r w:rsidR="00685343" w:rsidRPr="00DA13EB">
              <w:rPr>
                <w:b w:val="0"/>
              </w:rPr>
              <w:t>&gt;</w:t>
            </w: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rPr>
                <w:rFonts w:ascii="Tahoma" w:hAnsi="Tahoma" w:cs="Tahoma"/>
                <w:bCs/>
                <w:color w:val="000000"/>
                <w:sz w:val="20"/>
                <w:szCs w:val="20"/>
              </w:rPr>
            </w:pPr>
          </w:p>
        </w:tc>
        <w:tc>
          <w:tcPr>
            <w:tcW w:w="1132" w:type="dxa"/>
          </w:tcPr>
          <w:p w:rsidR="00685343" w:rsidRPr="00326203" w:rsidRDefault="00685343" w:rsidP="00685343">
            <w:pPr>
              <w:tabs>
                <w:tab w:val="left" w:pos="720"/>
              </w:tabs>
              <w:cnfStyle w:val="000000000000" w:firstRow="0" w:lastRow="0" w:firstColumn="0" w:lastColumn="0" w:oddVBand="0" w:evenVBand="0" w:oddHBand="0" w:evenHBand="0" w:firstRowFirstColumn="0" w:firstRowLastColumn="0" w:lastRowFirstColumn="0" w:lastRowLastColumn="0"/>
              <w:rPr>
                <w:rFonts w:ascii="Tahoma" w:hAnsi="Tahoma" w:cs="Tahoma"/>
                <w:color w:val="000000"/>
                <w:sz w:val="20"/>
                <w:szCs w:val="20"/>
              </w:rPr>
            </w:pPr>
            <w:r>
              <w:rPr>
                <w:rFonts w:ascii="Tahoma" w:hAnsi="Tahoma" w:cs="Tahoma"/>
                <w:color w:val="000000"/>
                <w:sz w:val="20"/>
                <w:szCs w:val="20"/>
              </w:rPr>
              <w:t xml:space="preserve">access type. Similar to </w:t>
            </w:r>
            <w:r w:rsidR="00326203">
              <w:rPr>
                <w:rFonts w:ascii="Tahoma" w:hAnsi="Tahoma" w:cs="Tahoma"/>
                <w:b/>
                <w:color w:val="000000"/>
                <w:sz w:val="20"/>
                <w:szCs w:val="20"/>
              </w:rPr>
              <w:t>&lt;</w:t>
            </w:r>
            <w:proofErr w:type="spellStart"/>
            <w:r w:rsidR="00326203">
              <w:rPr>
                <w:rFonts w:ascii="Tahoma" w:hAnsi="Tahoma" w:cs="Tahoma"/>
                <w:b/>
                <w:color w:val="000000"/>
                <w:sz w:val="20"/>
                <w:szCs w:val="20"/>
              </w:rPr>
              <w:t>Out_Azure_Access</w:t>
            </w:r>
            <w:proofErr w:type="spellEnd"/>
            <w:r w:rsidRPr="00B704C4">
              <w:rPr>
                <w:rFonts w:ascii="Tahoma" w:hAnsi="Tahoma" w:cs="Tahoma"/>
                <w:b/>
                <w:color w:val="000000"/>
                <w:sz w:val="20"/>
                <w:szCs w:val="20"/>
              </w:rPr>
              <w:t>&gt;</w:t>
            </w:r>
            <w:r>
              <w:rPr>
                <w:rFonts w:ascii="Tahoma" w:hAnsi="Tahoma" w:cs="Tahoma"/>
                <w:color w:val="000000"/>
                <w:sz w:val="20"/>
                <w:szCs w:val="20"/>
              </w:rPr>
              <w:t>.</w:t>
            </w:r>
            <w:r w:rsidR="00326203">
              <w:rPr>
                <w:rFonts w:ascii="Tahoma" w:hAnsi="Tahoma" w:cs="Tahoma"/>
                <w:color w:val="000000"/>
                <w:sz w:val="20"/>
                <w:szCs w:val="20"/>
              </w:rPr>
              <w:t xml:space="preserve"> </w:t>
            </w:r>
            <w:r>
              <w:rPr>
                <w:rFonts w:ascii="Tahoma" w:hAnsi="Tahoma" w:cs="Tahoma"/>
                <w:color w:val="000000"/>
                <w:sz w:val="20"/>
                <w:szCs w:val="20"/>
              </w:rPr>
              <w:t>V</w:t>
            </w:r>
            <w:r w:rsidR="00CB4E17">
              <w:rPr>
                <w:rFonts w:ascii="Tahoma" w:hAnsi="Tahoma" w:cs="Tahoma"/>
                <w:color w:val="000000"/>
                <w:sz w:val="20"/>
                <w:szCs w:val="20"/>
              </w:rPr>
              <w:t>alid values are</w:t>
            </w:r>
            <w:r>
              <w:rPr>
                <w:rFonts w:ascii="Tahoma" w:hAnsi="Tahoma" w:cs="Tahoma"/>
                <w:color w:val="000000"/>
                <w:sz w:val="20"/>
                <w:szCs w:val="20"/>
              </w:rPr>
              <w:t xml:space="preserve"> [</w:t>
            </w:r>
            <w:r w:rsidRPr="00524BD0">
              <w:rPr>
                <w:rFonts w:ascii="Tahoma" w:hAnsi="Tahoma" w:cs="Tahoma"/>
                <w:b/>
                <w:color w:val="000000"/>
                <w:sz w:val="20"/>
                <w:szCs w:val="20"/>
              </w:rPr>
              <w:t>private</w:t>
            </w:r>
            <w:r>
              <w:rPr>
                <w:rFonts w:ascii="Tahoma" w:hAnsi="Tahoma" w:cs="Tahoma"/>
                <w:color w:val="000000"/>
                <w:sz w:val="20"/>
                <w:szCs w:val="20"/>
              </w:rPr>
              <w:t xml:space="preserve">, </w:t>
            </w:r>
            <w:r w:rsidRPr="00524BD0">
              <w:rPr>
                <w:rFonts w:ascii="Tahoma" w:hAnsi="Tahoma" w:cs="Tahoma"/>
                <w:b/>
                <w:color w:val="000000"/>
                <w:sz w:val="20"/>
                <w:szCs w:val="20"/>
              </w:rPr>
              <w:t>blob</w:t>
            </w:r>
            <w:r>
              <w:rPr>
                <w:rFonts w:ascii="Tahoma" w:hAnsi="Tahoma" w:cs="Tahoma"/>
                <w:color w:val="000000"/>
                <w:sz w:val="20"/>
                <w:szCs w:val="20"/>
              </w:rPr>
              <w:t xml:space="preserve">, </w:t>
            </w:r>
            <w:r w:rsidRPr="00524BD0">
              <w:rPr>
                <w:rFonts w:ascii="Tahoma" w:hAnsi="Tahoma" w:cs="Tahoma"/>
                <w:b/>
                <w:color w:val="000000"/>
                <w:sz w:val="20"/>
                <w:szCs w:val="20"/>
              </w:rPr>
              <w:t>container</w:t>
            </w:r>
            <w:r>
              <w:rPr>
                <w:rFonts w:ascii="Tahoma" w:hAnsi="Tahoma" w:cs="Tahoma"/>
                <w:color w:val="000000"/>
                <w:sz w:val="20"/>
                <w:szCs w:val="20"/>
              </w:rPr>
              <w:t>]</w:t>
            </w:r>
          </w:p>
        </w:tc>
        <w:tc>
          <w:tcPr>
            <w:tcW w:w="1838"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r>
              <w:t>From list.</w:t>
            </w:r>
          </w:p>
        </w:tc>
        <w:tc>
          <w:tcPr>
            <w:tcW w:w="1260" w:type="dxa"/>
          </w:tcPr>
          <w:p w:rsidR="00685343"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r>
              <w:t>No</w:t>
            </w:r>
          </w:p>
        </w:tc>
        <w:tc>
          <w:tcPr>
            <w:tcW w:w="1170" w:type="dxa"/>
          </w:tcPr>
          <w:p w:rsidR="00685343" w:rsidRPr="00E123A1" w:rsidRDefault="00685343" w:rsidP="00685343">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Pr>
                <w:rFonts w:ascii="Tahoma" w:eastAsia="Times New Roman" w:hAnsi="Tahoma" w:cs="Tahoma"/>
                <w:b/>
                <w:color w:val="000000"/>
                <w:sz w:val="20"/>
                <w:szCs w:val="20"/>
              </w:rPr>
              <w:t>p</w:t>
            </w:r>
            <w:r w:rsidRPr="00E123A1">
              <w:rPr>
                <w:rFonts w:ascii="Tahoma" w:eastAsia="Times New Roman" w:hAnsi="Tahoma" w:cs="Tahoma"/>
                <w:b/>
                <w:color w:val="000000"/>
                <w:sz w:val="20"/>
                <w:szCs w:val="20"/>
              </w:rPr>
              <w:t>rivate</w:t>
            </w:r>
            <w:r>
              <w:rPr>
                <w:rFonts w:ascii="Tahoma" w:eastAsia="Times New Roman" w:hAnsi="Tahoma" w:cs="Tahoma"/>
                <w:b/>
                <w:color w:val="000000"/>
                <w:sz w:val="20"/>
                <w:szCs w:val="20"/>
              </w:rPr>
              <w:t>:</w:t>
            </w:r>
            <w:r w:rsidRPr="00E123A1">
              <w:rPr>
                <w:rFonts w:ascii="Tahoma" w:eastAsia="Times New Roman" w:hAnsi="Tahoma" w:cs="Tahoma"/>
                <w:color w:val="000000"/>
                <w:sz w:val="20"/>
                <w:szCs w:val="20"/>
              </w:rPr>
              <w:t xml:space="preserve"> accessible only to the user</w:t>
            </w:r>
          </w:p>
          <w:p w:rsidR="00685343" w:rsidRPr="00E123A1" w:rsidRDefault="00685343" w:rsidP="00685343">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E123A1">
              <w:rPr>
                <w:rFonts w:ascii="Tahoma" w:eastAsia="Times New Roman" w:hAnsi="Tahoma" w:cs="Tahoma"/>
                <w:b/>
                <w:color w:val="000000"/>
                <w:sz w:val="20"/>
                <w:szCs w:val="20"/>
              </w:rPr>
              <w:t>blob</w:t>
            </w:r>
            <w:r>
              <w:rPr>
                <w:rFonts w:ascii="Tahoma" w:eastAsia="Times New Roman" w:hAnsi="Tahoma" w:cs="Tahoma"/>
                <w:b/>
                <w:color w:val="000000"/>
                <w:sz w:val="20"/>
                <w:szCs w:val="20"/>
              </w:rPr>
              <w:t>:</w:t>
            </w:r>
            <w:r>
              <w:rPr>
                <w:rFonts w:ascii="Tahoma" w:eastAsia="Times New Roman" w:hAnsi="Tahoma" w:cs="Tahoma"/>
                <w:color w:val="000000"/>
                <w:sz w:val="20"/>
                <w:szCs w:val="20"/>
              </w:rPr>
              <w:t xml:space="preserve"> </w:t>
            </w:r>
            <w:r w:rsidRPr="00E123A1">
              <w:rPr>
                <w:rFonts w:ascii="Tahoma" w:eastAsia="Times New Roman" w:hAnsi="Tahoma" w:cs="Tahoma"/>
                <w:color w:val="000000"/>
                <w:sz w:val="20"/>
                <w:szCs w:val="20"/>
              </w:rPr>
              <w:t>Files within the container are publicly accessible.</w:t>
            </w:r>
          </w:p>
          <w:p w:rsidR="00685343" w:rsidRDefault="00685343" w:rsidP="00685343">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sidRPr="00E123A1">
              <w:rPr>
                <w:rFonts w:ascii="Tahoma" w:eastAsia="Times New Roman" w:hAnsi="Tahoma" w:cs="Tahoma"/>
                <w:b/>
                <w:color w:val="000000"/>
                <w:sz w:val="20"/>
                <w:szCs w:val="20"/>
              </w:rPr>
              <w:t>Container</w:t>
            </w:r>
            <w:r>
              <w:rPr>
                <w:rFonts w:ascii="Tahoma" w:eastAsia="Times New Roman" w:hAnsi="Tahoma" w:cs="Tahoma"/>
                <w:color w:val="000000"/>
                <w:sz w:val="20"/>
                <w:szCs w:val="20"/>
              </w:rPr>
              <w:t>:</w:t>
            </w:r>
          </w:p>
          <w:p w:rsidR="00685343" w:rsidRPr="00E123A1" w:rsidRDefault="00685343" w:rsidP="00685343">
            <w:pP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0"/>
                <w:szCs w:val="20"/>
              </w:rPr>
            </w:pPr>
            <w:r>
              <w:rPr>
                <w:rFonts w:ascii="Tahoma" w:eastAsia="Times New Roman" w:hAnsi="Tahoma" w:cs="Tahoma"/>
                <w:color w:val="000000"/>
                <w:sz w:val="20"/>
                <w:szCs w:val="20"/>
              </w:rPr>
              <w:t>Same as (</w:t>
            </w:r>
            <w:r w:rsidRPr="00E123A1">
              <w:rPr>
                <w:rFonts w:ascii="Tahoma" w:eastAsia="Times New Roman" w:hAnsi="Tahoma" w:cs="Tahoma"/>
                <w:color w:val="000000"/>
                <w:sz w:val="20"/>
                <w:szCs w:val="20"/>
              </w:rPr>
              <w:t>blob</w:t>
            </w:r>
            <w:r>
              <w:rPr>
                <w:rFonts w:ascii="Tahoma" w:eastAsia="Times New Roman" w:hAnsi="Tahoma" w:cs="Tahoma"/>
                <w:color w:val="000000"/>
                <w:sz w:val="20"/>
                <w:szCs w:val="20"/>
              </w:rPr>
              <w:t>)</w:t>
            </w:r>
            <w:r w:rsidRPr="00E123A1">
              <w:rPr>
                <w:rFonts w:ascii="Tahoma" w:eastAsia="Times New Roman" w:hAnsi="Tahoma" w:cs="Tahoma"/>
                <w:color w:val="000000"/>
                <w:sz w:val="20"/>
                <w:szCs w:val="20"/>
              </w:rPr>
              <w:t xml:space="preserve"> plus container metadata are</w:t>
            </w:r>
            <w:r>
              <w:rPr>
                <w:rFonts w:ascii="Tahoma" w:eastAsia="Times New Roman" w:hAnsi="Tahoma" w:cs="Tahoma"/>
                <w:color w:val="000000"/>
                <w:sz w:val="20"/>
                <w:szCs w:val="20"/>
              </w:rPr>
              <w:t xml:space="preserve"> </w:t>
            </w:r>
            <w:r w:rsidRPr="00E123A1">
              <w:rPr>
                <w:rFonts w:ascii="Tahoma" w:eastAsia="Times New Roman" w:hAnsi="Tahoma" w:cs="Tahoma"/>
                <w:color w:val="000000"/>
                <w:sz w:val="20"/>
                <w:szCs w:val="20"/>
              </w:rPr>
              <w:t>publicly accessible.</w:t>
            </w:r>
          </w:p>
          <w:p w:rsidR="00685343" w:rsidRPr="00B114ED" w:rsidRDefault="00685343" w:rsidP="00685343">
            <w:pPr>
              <w:tabs>
                <w:tab w:val="left" w:pos="360"/>
              </w:tabs>
              <w:cnfStyle w:val="000000000000" w:firstRow="0" w:lastRow="0" w:firstColumn="0" w:lastColumn="0" w:oddVBand="0" w:evenVBand="0" w:oddHBand="0" w:evenHBand="0" w:firstRowFirstColumn="0" w:firstRowLastColumn="0" w:lastRowFirstColumn="0" w:lastRowLastColumn="0"/>
            </w:pPr>
          </w:p>
        </w:tc>
      </w:tr>
    </w:tbl>
    <w:p w:rsidR="006436F6" w:rsidRDefault="006436F6" w:rsidP="006205F9">
      <w:pPr>
        <w:tabs>
          <w:tab w:val="left" w:pos="360"/>
        </w:tabs>
        <w:jc w:val="both"/>
      </w:pPr>
    </w:p>
    <w:p w:rsidR="000E38D7" w:rsidRDefault="000E38D7" w:rsidP="006205F9">
      <w:pPr>
        <w:tabs>
          <w:tab w:val="left" w:pos="360"/>
        </w:tabs>
        <w:jc w:val="both"/>
      </w:pPr>
    </w:p>
    <w:p w:rsidR="006205F9" w:rsidRPr="006205F9" w:rsidRDefault="00E50C32" w:rsidP="004F3F46">
      <w:pPr>
        <w:tabs>
          <w:tab w:val="left" w:pos="720"/>
        </w:tabs>
        <w:jc w:val="both"/>
        <w:rPr>
          <w:b/>
          <w:u w:val="single"/>
        </w:rPr>
      </w:pPr>
      <w:r>
        <w:rPr>
          <w:b/>
          <w:u w:val="single"/>
        </w:rPr>
        <w:t>Working with S3</w:t>
      </w:r>
    </w:p>
    <w:p w:rsidR="006D2249" w:rsidRPr="006D2249" w:rsidRDefault="006D2249" w:rsidP="006D2249">
      <w:pPr>
        <w:tabs>
          <w:tab w:val="left" w:pos="720"/>
        </w:tabs>
        <w:jc w:val="both"/>
        <w:rPr>
          <w:b/>
          <w:iCs/>
        </w:rPr>
      </w:pPr>
      <w:r w:rsidRPr="006D2249">
        <w:rPr>
          <w:b/>
          <w:iCs/>
        </w:rPr>
        <w:t>AWS sta</w:t>
      </w:r>
      <w:r w:rsidR="00B17D2D">
        <w:rPr>
          <w:b/>
          <w:iCs/>
        </w:rPr>
        <w:t>ndards to manage S3 credentials</w:t>
      </w:r>
    </w:p>
    <w:p w:rsidR="006D2249" w:rsidRDefault="006D2249" w:rsidP="006D2249">
      <w:pPr>
        <w:tabs>
          <w:tab w:val="left" w:pos="720"/>
        </w:tabs>
        <w:jc w:val="both"/>
      </w:pPr>
      <w:r w:rsidRPr="00222B55">
        <w:t xml:space="preserve">OptimizeRasters supports the AWS standards to manage credentials. This means credentials can use the default environment variables (AWS_ACCESS_KEY_ID, AWS_ACCESS_KEY_ID) or by using the default AWS credential file located at </w:t>
      </w:r>
    </w:p>
    <w:p w:rsidR="006D2249" w:rsidRDefault="006D2249" w:rsidP="006D2249">
      <w:pPr>
        <w:tabs>
          <w:tab w:val="left" w:pos="720"/>
        </w:tabs>
        <w:ind w:left="720"/>
        <w:jc w:val="both"/>
      </w:pPr>
      <w:r w:rsidRPr="00222B55">
        <w:t>%USERPROFILE%\.</w:t>
      </w:r>
      <w:proofErr w:type="spellStart"/>
      <w:r w:rsidRPr="00222B55">
        <w:t>aws</w:t>
      </w:r>
      <w:proofErr w:type="spellEnd"/>
      <w:r w:rsidRPr="00222B55">
        <w:t>\credentials</w:t>
      </w:r>
      <w:r>
        <w:t>.</w:t>
      </w:r>
    </w:p>
    <w:p w:rsidR="006D2249" w:rsidRPr="00222B55" w:rsidRDefault="006D2249" w:rsidP="006D2249">
      <w:pPr>
        <w:tabs>
          <w:tab w:val="left" w:pos="720"/>
        </w:tabs>
        <w:jc w:val="both"/>
      </w:pPr>
      <w:r w:rsidRPr="00222B55">
        <w:t xml:space="preserve">Please note credentials </w:t>
      </w:r>
      <w:r>
        <w:t xml:space="preserve">are </w:t>
      </w:r>
      <w:r w:rsidRPr="00222B55">
        <w:t xml:space="preserve">a text/INI file without the extension. </w:t>
      </w:r>
    </w:p>
    <w:p w:rsidR="006D2249" w:rsidRDefault="006D2249" w:rsidP="006D2249">
      <w:pPr>
        <w:tabs>
          <w:tab w:val="left" w:pos="720"/>
        </w:tabs>
        <w:jc w:val="both"/>
      </w:pPr>
      <w:r w:rsidRPr="00222B55">
        <w:t>One primary advantage of using AWS credential file to store S3 keys is for the default user access security offered by the OS. The credentials file will only be accessible to the user who already has the read/write access to the profile location. This will</w:t>
      </w:r>
      <w:r w:rsidR="00BB2EC5">
        <w:t xml:space="preserve"> ensure that</w:t>
      </w:r>
      <w:r w:rsidRPr="00222B55">
        <w:t xml:space="preserve"> when copying the OptimizeRasters package onto another machine, </w:t>
      </w:r>
      <w:r w:rsidR="00BB2EC5">
        <w:t xml:space="preserve">that </w:t>
      </w:r>
      <w:r w:rsidRPr="00222B55">
        <w:t xml:space="preserve">credentials </w:t>
      </w:r>
      <w:r w:rsidR="00BB2EC5">
        <w:t>otherwise recoded in t</w:t>
      </w:r>
      <w:r w:rsidRPr="00222B55">
        <w:t xml:space="preserve">he OptimizeRasters </w:t>
      </w:r>
      <w:proofErr w:type="spellStart"/>
      <w:r w:rsidRPr="00222B55">
        <w:t>config</w:t>
      </w:r>
      <w:proofErr w:type="spellEnd"/>
      <w:r w:rsidRPr="00222B55">
        <w:t xml:space="preserve"> file</w:t>
      </w:r>
      <w:r w:rsidR="00BB2EC5">
        <w:t xml:space="preserve"> are not inadvertently exposed</w:t>
      </w:r>
      <w:r w:rsidRPr="00222B55">
        <w:t>.</w:t>
      </w:r>
    </w:p>
    <w:p w:rsidR="00AA6798" w:rsidRDefault="00AA6798" w:rsidP="006D2249">
      <w:pPr>
        <w:tabs>
          <w:tab w:val="left" w:pos="720"/>
        </w:tabs>
        <w:jc w:val="both"/>
      </w:pPr>
    </w:p>
    <w:p w:rsidR="002A1D8B" w:rsidRPr="002A1D8B" w:rsidRDefault="002A1D8B" w:rsidP="006D2249">
      <w:pPr>
        <w:tabs>
          <w:tab w:val="left" w:pos="720"/>
        </w:tabs>
        <w:jc w:val="both"/>
        <w:rPr>
          <w:b/>
          <w:iCs/>
        </w:rPr>
      </w:pPr>
      <w:r w:rsidRPr="002A1D8B">
        <w:rPr>
          <w:b/>
          <w:iCs/>
        </w:rPr>
        <w:t>Reading from public AWS buckets</w:t>
      </w:r>
    </w:p>
    <w:p w:rsidR="002A1D8B" w:rsidRDefault="00F73EAD" w:rsidP="002A1D8B">
      <w:pPr>
        <w:tabs>
          <w:tab w:val="left" w:pos="720"/>
        </w:tabs>
        <w:jc w:val="both"/>
      </w:pPr>
      <w:bookmarkStart w:id="2" w:name="_2.Override_AWS_credentials."/>
      <w:bookmarkEnd w:id="2"/>
      <w:r>
        <w:t xml:space="preserve">The </w:t>
      </w:r>
      <w:r w:rsidR="00E17FBC">
        <w:t>following</w:t>
      </w:r>
      <w:r>
        <w:t xml:space="preserve"> configuration keys need to be left empty</w:t>
      </w:r>
      <w:r w:rsidR="002A1D8B" w:rsidRPr="007950E2">
        <w:t xml:space="preserve"> to enforce reading from a public </w:t>
      </w:r>
      <w:r w:rsidR="002A1D8B">
        <w:t xml:space="preserve">AWS </w:t>
      </w:r>
      <w:r w:rsidR="002A1D8B" w:rsidRPr="007950E2">
        <w:t>bucket.</w:t>
      </w:r>
    </w:p>
    <w:p w:rsidR="002A1D8B" w:rsidRDefault="002A1D8B" w:rsidP="006D2249">
      <w:pPr>
        <w:tabs>
          <w:tab w:val="left" w:pos="720"/>
        </w:tabs>
        <w:jc w:val="both"/>
      </w:pPr>
      <w:r>
        <w:t> </w:t>
      </w:r>
      <w:r w:rsidRPr="007950E2">
        <w:t>&lt;In_S3_AWS_ProfileName&gt;&lt;/In_S3_AWS_ProfileName&gt;</w:t>
      </w:r>
      <w:r>
        <w:br/>
        <w:t xml:space="preserve"> </w:t>
      </w:r>
      <w:r w:rsidRPr="007950E2">
        <w:t>&lt;In_S3_ID&gt;&lt;/In_S3_ID&gt;</w:t>
      </w:r>
      <w:r>
        <w:br/>
        <w:t xml:space="preserve"> </w:t>
      </w:r>
      <w:r w:rsidRPr="007950E2">
        <w:t>&lt;In_S3_Secret&gt;&lt;/In_S3_Secret&gt;</w:t>
      </w:r>
    </w:p>
    <w:p w:rsidR="006D2249" w:rsidRPr="00B17D2D" w:rsidRDefault="00B17D2D" w:rsidP="006D2249">
      <w:pPr>
        <w:tabs>
          <w:tab w:val="left" w:pos="720"/>
        </w:tabs>
        <w:jc w:val="both"/>
        <w:rPr>
          <w:b/>
        </w:rPr>
      </w:pPr>
      <w:r>
        <w:rPr>
          <w:b/>
          <w:iCs/>
        </w:rPr>
        <w:t>Overriding</w:t>
      </w:r>
      <w:r w:rsidR="006D2249" w:rsidRPr="00B17D2D">
        <w:rPr>
          <w:b/>
          <w:iCs/>
        </w:rPr>
        <w:t xml:space="preserve"> AWS credentials</w:t>
      </w:r>
    </w:p>
    <w:p w:rsidR="006D2249" w:rsidRPr="00DD4902" w:rsidRDefault="006D2249" w:rsidP="006D2249">
      <w:pPr>
        <w:tabs>
          <w:tab w:val="left" w:pos="720"/>
        </w:tabs>
        <w:jc w:val="both"/>
      </w:pPr>
      <w:r w:rsidRPr="00DD4902">
        <w:t xml:space="preserve">To The bypass the default AWS standard to manage credentials, the OptimizeRasters </w:t>
      </w:r>
      <w:proofErr w:type="spellStart"/>
      <w:r w:rsidRPr="00DD4902">
        <w:t>config</w:t>
      </w:r>
      <w:proofErr w:type="spellEnd"/>
      <w:r w:rsidRPr="00DD4902">
        <w:t xml:space="preserve"> file can be edited to include the necessary information as shown</w:t>
      </w:r>
      <w:r>
        <w:t xml:space="preserve"> </w:t>
      </w:r>
      <w:r w:rsidRPr="00DD4902">
        <w:t>below to have the credentials added to S3 input and S3 output storage respectively.</w:t>
      </w:r>
    </w:p>
    <w:p w:rsidR="006D2249" w:rsidRPr="00DD4902" w:rsidRDefault="006D2249" w:rsidP="006D2249">
      <w:pPr>
        <w:tabs>
          <w:tab w:val="left" w:pos="720"/>
        </w:tabs>
        <w:jc w:val="both"/>
      </w:pPr>
      <w:r w:rsidRPr="00DD4902">
        <w:t>&lt;</w:t>
      </w:r>
      <w:r w:rsidRPr="00222B55">
        <w:t>In_S3_Secret</w:t>
      </w:r>
      <w:r w:rsidRPr="00DD4902">
        <w:t>&gt;</w:t>
      </w:r>
      <w:r>
        <w:t>_IN_S3_SECRET_KEY_&lt;/</w:t>
      </w:r>
      <w:r w:rsidRPr="00222B55">
        <w:t>In_S3_Secret</w:t>
      </w:r>
      <w:r>
        <w:t>&gt;</w:t>
      </w:r>
      <w:r>
        <w:br/>
      </w:r>
      <w:r w:rsidRPr="00DD4902">
        <w:t>&lt;</w:t>
      </w:r>
      <w:r w:rsidRPr="00222B55">
        <w:t>In_S3_Bucket</w:t>
      </w:r>
      <w:r>
        <w:t>&gt;</w:t>
      </w:r>
      <w:r w:rsidRPr="00F477B1">
        <w:t xml:space="preserve"> </w:t>
      </w:r>
      <w:r>
        <w:t>_IN_S3_BUCKET_NAME_&lt;/</w:t>
      </w:r>
      <w:r w:rsidRPr="00222B55">
        <w:t>In_S3_Bucket</w:t>
      </w:r>
      <w:r>
        <w:t>&gt;</w:t>
      </w:r>
    </w:p>
    <w:p w:rsidR="006D2249" w:rsidRPr="00DD4902" w:rsidRDefault="006D2249" w:rsidP="006D2249">
      <w:pPr>
        <w:tabs>
          <w:tab w:val="left" w:pos="720"/>
        </w:tabs>
        <w:jc w:val="both"/>
      </w:pPr>
      <w:r w:rsidRPr="00DD4902">
        <w:t>&lt;</w:t>
      </w:r>
      <w:r w:rsidRPr="00222B55">
        <w:t>Out_S3_ID</w:t>
      </w:r>
      <w:r w:rsidRPr="00DD4902">
        <w:t>&gt;</w:t>
      </w:r>
      <w:r>
        <w:t>_OUT_S3_SECRET_KEY_</w:t>
      </w:r>
      <w:r w:rsidRPr="00DD4902">
        <w:t>&lt;/</w:t>
      </w:r>
      <w:r w:rsidRPr="00222B55">
        <w:t>Out_S3_ID</w:t>
      </w:r>
      <w:r w:rsidRPr="00DD4902">
        <w:t>&gt;</w:t>
      </w:r>
      <w:r>
        <w:br/>
      </w:r>
      <w:r w:rsidRPr="00DD4902">
        <w:t>&lt;</w:t>
      </w:r>
      <w:r w:rsidRPr="00222B55">
        <w:t>Out_S3_Secret</w:t>
      </w:r>
      <w:r w:rsidRPr="00DD4902">
        <w:t>&gt;</w:t>
      </w:r>
      <w:r>
        <w:t>_OUT_S3_BUCKET_NAME_</w:t>
      </w:r>
      <w:r w:rsidRPr="00DD4902">
        <w:t>&lt;/</w:t>
      </w:r>
      <w:r w:rsidRPr="00222B55">
        <w:t>Out_S3_Secret</w:t>
      </w:r>
      <w:r w:rsidRPr="00DD4902">
        <w:t>&gt;</w:t>
      </w:r>
    </w:p>
    <w:p w:rsidR="006D2249" w:rsidRPr="00222B55" w:rsidRDefault="006D2249" w:rsidP="006D2249">
      <w:pPr>
        <w:tabs>
          <w:tab w:val="left" w:pos="720"/>
        </w:tabs>
        <w:jc w:val="both"/>
      </w:pPr>
      <w:r w:rsidRPr="00222B55">
        <w:t xml:space="preserve">The keys in the </w:t>
      </w:r>
      <w:proofErr w:type="spellStart"/>
      <w:r w:rsidR="00BB2EC5">
        <w:t>config</w:t>
      </w:r>
      <w:proofErr w:type="spellEnd"/>
      <w:r w:rsidR="00BB2EC5">
        <w:t xml:space="preserve"> file</w:t>
      </w:r>
      <w:r w:rsidRPr="00222B55">
        <w:t xml:space="preserve"> take the precedence over the AWS standard credential manager.</w:t>
      </w:r>
    </w:p>
    <w:p w:rsidR="006D2249" w:rsidRPr="00B17D2D" w:rsidRDefault="006D2249" w:rsidP="006D2249">
      <w:pPr>
        <w:tabs>
          <w:tab w:val="left" w:pos="720"/>
        </w:tabs>
        <w:jc w:val="both"/>
        <w:rPr>
          <w:b/>
        </w:rPr>
      </w:pPr>
      <w:bookmarkStart w:id="3" w:name="_3._AWS_credentials"/>
      <w:bookmarkEnd w:id="3"/>
      <w:r w:rsidRPr="00B17D2D">
        <w:rPr>
          <w:b/>
          <w:iCs/>
        </w:rPr>
        <w:t>AWS credentials usage</w:t>
      </w:r>
    </w:p>
    <w:p w:rsidR="00B17D2D" w:rsidRDefault="006D2249" w:rsidP="006D2249">
      <w:pPr>
        <w:tabs>
          <w:tab w:val="left" w:pos="720"/>
        </w:tabs>
        <w:jc w:val="both"/>
      </w:pPr>
      <w:r>
        <w:t>If using the AWS credential manager for S3 bucket authentication, the entries related to AWS profiles nee</w:t>
      </w:r>
      <w:r w:rsidR="00BB2EC5">
        <w:t xml:space="preserve">d to be updated in the </w:t>
      </w:r>
      <w:r w:rsidR="00A82DA5">
        <w:t>OptimizeRasters</w:t>
      </w:r>
      <w:r>
        <w:t xml:space="preserve"> parameter file to reference the matching profile names in the AWS credentials file. </w:t>
      </w:r>
    </w:p>
    <w:p w:rsidR="006D2249" w:rsidRDefault="006D2249" w:rsidP="006D2249">
      <w:pPr>
        <w:tabs>
          <w:tab w:val="left" w:pos="720"/>
        </w:tabs>
        <w:jc w:val="both"/>
      </w:pPr>
      <w:r>
        <w:br/>
        <w:t xml:space="preserve">For e.g. In the OptimizeRasters </w:t>
      </w:r>
      <w:proofErr w:type="spellStart"/>
      <w:r>
        <w:t>config</w:t>
      </w:r>
      <w:proofErr w:type="spellEnd"/>
      <w:r>
        <w:t xml:space="preserve"> file you can have the AWS manager specific entries updated to match the AWS profile names,</w:t>
      </w:r>
    </w:p>
    <w:p w:rsidR="006D2249" w:rsidRDefault="006D2249" w:rsidP="006D2249">
      <w:pPr>
        <w:tabs>
          <w:tab w:val="left" w:pos="720"/>
        </w:tabs>
        <w:jc w:val="both"/>
      </w:pPr>
      <w:r>
        <w:t>&lt;</w:t>
      </w:r>
      <w:r w:rsidRPr="00222B55">
        <w:t>In_S3_AWS_ProfileName</w:t>
      </w:r>
      <w:r>
        <w:t>&gt;</w:t>
      </w:r>
      <w:r w:rsidRPr="00222B55">
        <w:t>OptimizeRaster_S3In</w:t>
      </w:r>
      <w:r>
        <w:t>&lt;/</w:t>
      </w:r>
      <w:r w:rsidRPr="00222B55">
        <w:t>In_S3_AWS_ProfileName</w:t>
      </w:r>
      <w:r>
        <w:t>&gt;</w:t>
      </w:r>
      <w:r>
        <w:br/>
        <w:t>&lt;</w:t>
      </w:r>
      <w:r w:rsidRPr="00222B55">
        <w:t>Out_S3_AWS_ProfileName</w:t>
      </w:r>
      <w:r>
        <w:t>&gt;</w:t>
      </w:r>
      <w:r w:rsidRPr="00222B55">
        <w:t>OptimizeRaster_S3Out</w:t>
      </w:r>
      <w:r>
        <w:t>&lt;/</w:t>
      </w:r>
      <w:r w:rsidRPr="00222B55">
        <w:t>Out_S3_AWS_ProfileName</w:t>
      </w:r>
      <w:r>
        <w:t>&gt;</w:t>
      </w:r>
    </w:p>
    <w:p w:rsidR="006D2249" w:rsidRDefault="006D2249" w:rsidP="006D2249">
      <w:pPr>
        <w:tabs>
          <w:tab w:val="left" w:pos="720"/>
        </w:tabs>
        <w:jc w:val="both"/>
      </w:pPr>
      <w:r>
        <w:t>For the above entries to work, AWS profile file (credentials) has to be updated to reflect the profile names in the parameter file as shown below.</w:t>
      </w:r>
    </w:p>
    <w:p w:rsidR="006D2249" w:rsidRDefault="006D2249" w:rsidP="006D2249">
      <w:pPr>
        <w:tabs>
          <w:tab w:val="left" w:pos="720"/>
        </w:tabs>
        <w:jc w:val="both"/>
      </w:pPr>
      <w:r>
        <w:t>[</w:t>
      </w:r>
      <w:r w:rsidRPr="00222B55">
        <w:t>OptimizeRaster_S3In</w:t>
      </w:r>
      <w:r>
        <w:t>]</w:t>
      </w:r>
      <w:r>
        <w:br/>
      </w:r>
      <w:proofErr w:type="spellStart"/>
      <w:r>
        <w:t>aws_access_key_id</w:t>
      </w:r>
      <w:proofErr w:type="spellEnd"/>
      <w:r>
        <w:t>=XXX_YOUR_ACCESS_K</w:t>
      </w:r>
      <w:r w:rsidR="000938F6">
        <w:t>EY_ID_XXX</w:t>
      </w:r>
      <w:r w:rsidR="000938F6">
        <w:br/>
      </w:r>
      <w:proofErr w:type="spellStart"/>
      <w:r w:rsidR="000938F6">
        <w:t>aws_secret_access_key</w:t>
      </w:r>
      <w:proofErr w:type="spellEnd"/>
      <w:r w:rsidR="000938F6">
        <w:t>=</w:t>
      </w:r>
      <w:r>
        <w:t>XXX_SECRET_ACCESS_KEY_XXX</w:t>
      </w:r>
    </w:p>
    <w:p w:rsidR="006D2249" w:rsidRDefault="006D2249" w:rsidP="00A82DA5">
      <w:pPr>
        <w:tabs>
          <w:tab w:val="left" w:pos="720"/>
        </w:tabs>
        <w:jc w:val="both"/>
      </w:pPr>
      <w:r>
        <w:t>[</w:t>
      </w:r>
      <w:r w:rsidRPr="00222B55">
        <w:t>OptimizeRaster_S3Out</w:t>
      </w:r>
      <w:r>
        <w:t>]</w:t>
      </w:r>
      <w:r>
        <w:br/>
      </w:r>
      <w:proofErr w:type="spellStart"/>
      <w:r w:rsidR="00123F36">
        <w:t>a</w:t>
      </w:r>
      <w:r w:rsidR="00A82DA5">
        <w:t>ws_access_key_id</w:t>
      </w:r>
      <w:proofErr w:type="spellEnd"/>
      <w:r w:rsidR="00A82DA5">
        <w:t>=</w:t>
      </w:r>
      <w:r>
        <w:t>XXX_YOUR_ACCESS_KEY_ID_XXX</w:t>
      </w:r>
      <w:r w:rsidR="00A82DA5">
        <w:t xml:space="preserve"> </w:t>
      </w:r>
      <w:r w:rsidR="00A82DA5">
        <w:br/>
      </w:r>
      <w:proofErr w:type="spellStart"/>
      <w:r w:rsidR="00356A92">
        <w:t>aws_secret_access_key</w:t>
      </w:r>
      <w:proofErr w:type="spellEnd"/>
      <w:r w:rsidR="00356A92">
        <w:t>=</w:t>
      </w:r>
      <w:r>
        <w:t>XXX_SECRET_ACCESS_KEY_XXX</w:t>
      </w:r>
    </w:p>
    <w:p w:rsidR="006D2249" w:rsidRDefault="006D2249" w:rsidP="006205F9">
      <w:pPr>
        <w:tabs>
          <w:tab w:val="left" w:pos="720"/>
        </w:tabs>
        <w:jc w:val="both"/>
      </w:pPr>
    </w:p>
    <w:p w:rsidR="00A82DA5" w:rsidRDefault="00A82DA5" w:rsidP="00B17D2D">
      <w:pPr>
        <w:tabs>
          <w:tab w:val="left" w:pos="720"/>
        </w:tabs>
        <w:jc w:val="both"/>
        <w:rPr>
          <w:b/>
          <w:iCs/>
        </w:rPr>
      </w:pPr>
    </w:p>
    <w:p w:rsidR="00B17D2D" w:rsidRPr="006D2249" w:rsidRDefault="00B17D2D" w:rsidP="00B17D2D">
      <w:pPr>
        <w:tabs>
          <w:tab w:val="left" w:pos="720"/>
        </w:tabs>
        <w:jc w:val="both"/>
        <w:rPr>
          <w:b/>
          <w:iCs/>
        </w:rPr>
      </w:pPr>
      <w:r>
        <w:rPr>
          <w:b/>
          <w:iCs/>
        </w:rPr>
        <w:lastRenderedPageBreak/>
        <w:t>Setting parameters to Read and Write from S3</w:t>
      </w:r>
    </w:p>
    <w:p w:rsidR="00B17D2D" w:rsidRDefault="00B17D2D" w:rsidP="006205F9">
      <w:pPr>
        <w:tabs>
          <w:tab w:val="left" w:pos="720"/>
        </w:tabs>
        <w:jc w:val="both"/>
      </w:pPr>
    </w:p>
    <w:p w:rsidR="00D31CB5" w:rsidRDefault="00D31CB5" w:rsidP="006205F9">
      <w:pPr>
        <w:tabs>
          <w:tab w:val="left" w:pos="720"/>
        </w:tabs>
        <w:jc w:val="both"/>
      </w:pPr>
      <w:r>
        <w:t>Various parameters need to be set in the configuration file to enable data to be uploaded to an S3 bucket. For example to upload data to the following  http://mydata.s3.amazonaws.com/abc/pqr/t then</w:t>
      </w:r>
    </w:p>
    <w:p w:rsidR="004F3F46" w:rsidRDefault="00D31CB5" w:rsidP="006205F9">
      <w:pPr>
        <w:tabs>
          <w:tab w:val="left" w:pos="720"/>
        </w:tabs>
        <w:jc w:val="both"/>
      </w:pPr>
      <w:r>
        <w:t xml:space="preserve">The </w:t>
      </w:r>
      <w:r w:rsidR="004F3F46">
        <w:t xml:space="preserve">following additional changes </w:t>
      </w:r>
      <w:r w:rsidR="006205F9">
        <w:t xml:space="preserve">must </w:t>
      </w:r>
      <w:r w:rsidR="004F3F46">
        <w:t xml:space="preserve">be made to the </w:t>
      </w:r>
      <w:proofErr w:type="spellStart"/>
      <w:r w:rsidR="004F3F46">
        <w:t>config</w:t>
      </w:r>
      <w:proofErr w:type="spellEnd"/>
      <w:r w:rsidR="004F3F46">
        <w:t xml:space="preserve"> file</w:t>
      </w:r>
    </w:p>
    <w:p w:rsidR="00D31CB5" w:rsidRPr="00D31CB5" w:rsidRDefault="00D31CB5" w:rsidP="00E50C32">
      <w:pPr>
        <w:jc w:val="both"/>
      </w:pPr>
      <w:r w:rsidRPr="00D31CB5">
        <w:t>Out_S3_Upload – Need to be defined as True</w:t>
      </w:r>
    </w:p>
    <w:p w:rsidR="004F3F46" w:rsidRPr="00D31CB5" w:rsidRDefault="00D31CB5" w:rsidP="00E50C32">
      <w:pPr>
        <w:jc w:val="both"/>
      </w:pPr>
      <w:r>
        <w:t>Out_S</w:t>
      </w:r>
      <w:r w:rsidR="00E50C32" w:rsidRPr="00D31CB5">
        <w:t>3_Bucket</w:t>
      </w:r>
      <w:r w:rsidR="00E50C32">
        <w:t xml:space="preserve">  - Specify S3</w:t>
      </w:r>
      <w:r w:rsidR="004F3F46">
        <w:t xml:space="preserve"> bucket name </w:t>
      </w:r>
      <w:r w:rsidR="00E50C32">
        <w:t>where the data should be upload to</w:t>
      </w:r>
      <w:r>
        <w:t xml:space="preserve">. </w:t>
      </w:r>
      <w:r w:rsidR="004F3F46">
        <w:t xml:space="preserve"> </w:t>
      </w:r>
      <w:r w:rsidR="00392F3E">
        <w:t>I.e.</w:t>
      </w:r>
      <w:r>
        <w:t xml:space="preserve"> </w:t>
      </w:r>
      <w:proofErr w:type="spellStart"/>
      <w:r>
        <w:t>mydata</w:t>
      </w:r>
      <w:proofErr w:type="spellEnd"/>
    </w:p>
    <w:p w:rsidR="00E50C32" w:rsidRDefault="00E50C32" w:rsidP="00E50C32">
      <w:pPr>
        <w:jc w:val="both"/>
      </w:pPr>
      <w:r w:rsidRPr="00D31CB5">
        <w:t>Out_S3_ParentFolder</w:t>
      </w:r>
      <w:r w:rsidRPr="00590013">
        <w:t xml:space="preserve"> </w:t>
      </w:r>
      <w:r>
        <w:t xml:space="preserve"> - Specify t</w:t>
      </w:r>
      <w:r w:rsidRPr="00590013">
        <w:t xml:space="preserve">he s3 folder </w:t>
      </w:r>
      <w:r>
        <w:t>where the data is to be uploaded to. IE You ne</w:t>
      </w:r>
      <w:r w:rsidR="00BB2EC5">
        <w:t>ed to exclude the bucket name. T</w:t>
      </w:r>
      <w:r>
        <w:t>he output</w:t>
      </w:r>
      <w:r w:rsidR="00392F3E">
        <w:t xml:space="preserve"> </w:t>
      </w:r>
      <w:r>
        <w:t xml:space="preserve">folder path </w:t>
      </w:r>
      <w:r w:rsidR="00D31CB5">
        <w:t>in the above example w</w:t>
      </w:r>
      <w:r>
        <w:t xml:space="preserve">ould be </w:t>
      </w:r>
      <w:proofErr w:type="spellStart"/>
      <w:r>
        <w:t>abc</w:t>
      </w:r>
      <w:proofErr w:type="spellEnd"/>
      <w:r>
        <w:t>/</w:t>
      </w:r>
      <w:proofErr w:type="spellStart"/>
      <w:r>
        <w:t>pqr</w:t>
      </w:r>
      <w:proofErr w:type="spellEnd"/>
      <w:r>
        <w:t>/t</w:t>
      </w:r>
    </w:p>
    <w:p w:rsidR="00E50C32" w:rsidRDefault="00E50C32" w:rsidP="00E50C32">
      <w:pPr>
        <w:jc w:val="both"/>
      </w:pPr>
      <w:r>
        <w:t xml:space="preserve">Out_S3_ID – Define the </w:t>
      </w:r>
      <w:r w:rsidR="00056071" w:rsidRPr="00056071">
        <w:t xml:space="preserve">access ID which </w:t>
      </w:r>
      <w:r w:rsidR="00056071">
        <w:t>wil</w:t>
      </w:r>
      <w:r>
        <w:t>l</w:t>
      </w:r>
      <w:r w:rsidR="00056071">
        <w:t xml:space="preserve"> be used to make a connection</w:t>
      </w:r>
    </w:p>
    <w:p w:rsidR="00D31CB5" w:rsidRDefault="00E50C32" w:rsidP="00E50C32">
      <w:pPr>
        <w:jc w:val="both"/>
      </w:pPr>
      <w:r>
        <w:t xml:space="preserve">Out_S3_Secret – Define the </w:t>
      </w:r>
      <w:r w:rsidR="00392F3E">
        <w:t>secret</w:t>
      </w:r>
      <w:r w:rsidR="00F72822">
        <w:t xml:space="preserve"> </w:t>
      </w:r>
      <w:r w:rsidR="00056071">
        <w:t>key</w:t>
      </w:r>
      <w:r>
        <w:t xml:space="preserve"> required to access the bucket</w:t>
      </w:r>
    </w:p>
    <w:p w:rsidR="00D31CB5" w:rsidRDefault="00D31CB5" w:rsidP="00D31CB5">
      <w:pPr>
        <w:jc w:val="both"/>
      </w:pPr>
      <w:r w:rsidRPr="00D31CB5">
        <w:t xml:space="preserve">Out_S3_DeleteAfterUpload – Should be defined as true, as the process will </w:t>
      </w:r>
      <w:r>
        <w:t>create</w:t>
      </w:r>
      <w:r w:rsidR="008B6449">
        <w:t xml:space="preserve"> intermediate data </w:t>
      </w:r>
      <w:r>
        <w:t>files that</w:t>
      </w:r>
      <w:r w:rsidR="008B6449">
        <w:t xml:space="preserve"> should </w:t>
      </w:r>
      <w:r>
        <w:t>be d</w:t>
      </w:r>
      <w:r w:rsidR="008B6449">
        <w:t>elet</w:t>
      </w:r>
      <w:r>
        <w:t>ed after  uploading.</w:t>
      </w:r>
    </w:p>
    <w:p w:rsidR="00D31CB5" w:rsidRDefault="00590013" w:rsidP="00590013">
      <w:pPr>
        <w:tabs>
          <w:tab w:val="left" w:pos="720"/>
        </w:tabs>
        <w:jc w:val="both"/>
      </w:pPr>
      <w:r>
        <w:t xml:space="preserve">The command line </w:t>
      </w:r>
      <w:r w:rsidR="00D31CB5">
        <w:t>would then be as follows:</w:t>
      </w:r>
    </w:p>
    <w:p w:rsidR="00590013" w:rsidRDefault="00590013" w:rsidP="00590013">
      <w:pPr>
        <w:tabs>
          <w:tab w:val="left" w:pos="720"/>
        </w:tabs>
        <w:jc w:val="both"/>
      </w:pPr>
      <w:r>
        <w:t xml:space="preserve">&lt;path to python.exe&gt; &lt;path to optimizerasters.py&gt; -input=&lt;path to input folder&gt; -output=&lt;path to </w:t>
      </w:r>
      <w:r w:rsidR="000E1CBC">
        <w:t xml:space="preserve">s3 </w:t>
      </w:r>
      <w:proofErr w:type="spellStart"/>
      <w:r>
        <w:t>outputfolder</w:t>
      </w:r>
      <w:proofErr w:type="spellEnd"/>
      <w:r>
        <w:t xml:space="preserve">&gt; </w:t>
      </w:r>
      <w:r w:rsidR="00FA6488">
        <w:t>-</w:t>
      </w:r>
      <w:proofErr w:type="spellStart"/>
      <w:r w:rsidR="00FA6488">
        <w:t>tempoutput</w:t>
      </w:r>
      <w:proofErr w:type="spellEnd"/>
      <w:r w:rsidR="00FA6488">
        <w:t>=&lt;</w:t>
      </w:r>
      <w:proofErr w:type="spellStart"/>
      <w:r w:rsidR="00E476E4">
        <w:t>path_to-a_folder_on_localdisk</w:t>
      </w:r>
      <w:proofErr w:type="spellEnd"/>
      <w:r w:rsidR="00E476E4">
        <w:t xml:space="preserve">&gt; </w:t>
      </w:r>
      <w:r w:rsidR="00E476E4" w:rsidRPr="00E476E4">
        <w:t>-</w:t>
      </w:r>
      <w:proofErr w:type="spellStart"/>
      <w:r w:rsidR="00E476E4" w:rsidRPr="00E476E4">
        <w:t>cloudupload</w:t>
      </w:r>
      <w:proofErr w:type="spellEnd"/>
      <w:r w:rsidR="007758E5">
        <w:t>=true</w:t>
      </w:r>
      <w:r w:rsidR="0089687A">
        <w:t xml:space="preserve"> –mode=</w:t>
      </w:r>
      <w:proofErr w:type="spellStart"/>
      <w:r w:rsidR="0089687A">
        <w:t>mrf</w:t>
      </w:r>
      <w:proofErr w:type="spellEnd"/>
    </w:p>
    <w:p w:rsidR="00313D62" w:rsidRDefault="00313D62" w:rsidP="00222B55">
      <w:pPr>
        <w:jc w:val="both"/>
        <w:rPr>
          <w:b/>
          <w:u w:val="single"/>
        </w:rPr>
      </w:pPr>
    </w:p>
    <w:p w:rsidR="00222B55" w:rsidRPr="004D2A39" w:rsidRDefault="00222B55" w:rsidP="00222B55">
      <w:pPr>
        <w:jc w:val="both"/>
        <w:rPr>
          <w:b/>
          <w:u w:val="single"/>
        </w:rPr>
      </w:pPr>
      <w:r w:rsidRPr="004D2A39">
        <w:rPr>
          <w:b/>
          <w:u w:val="single"/>
        </w:rPr>
        <w:t>Caution</w:t>
      </w:r>
      <w:r>
        <w:rPr>
          <w:b/>
          <w:u w:val="single"/>
        </w:rPr>
        <w:t xml:space="preserve"> on Case Sensitivity</w:t>
      </w:r>
    </w:p>
    <w:p w:rsidR="00222B55" w:rsidRPr="004D2A39" w:rsidRDefault="00222B55" w:rsidP="00222B55">
      <w:pPr>
        <w:jc w:val="both"/>
      </w:pPr>
      <w:r>
        <w:t>Note that file names in S3 bucket are case sensitive. It is therefore very important not to change the case of the file names or their extensions when copying data to S3. References to these files must also maintain the case sensitivity.</w:t>
      </w:r>
    </w:p>
    <w:p w:rsidR="00222B55" w:rsidRDefault="00222B55" w:rsidP="00590013">
      <w:pPr>
        <w:jc w:val="both"/>
      </w:pPr>
    </w:p>
    <w:p w:rsidR="00D31CB5" w:rsidRPr="006205F9" w:rsidRDefault="00D31CB5" w:rsidP="00D31CB5">
      <w:pPr>
        <w:tabs>
          <w:tab w:val="left" w:pos="720"/>
        </w:tabs>
        <w:jc w:val="both"/>
        <w:rPr>
          <w:b/>
          <w:u w:val="single"/>
        </w:rPr>
      </w:pPr>
      <w:r>
        <w:rPr>
          <w:b/>
          <w:u w:val="single"/>
        </w:rPr>
        <w:t xml:space="preserve">Working with </w:t>
      </w:r>
      <w:r w:rsidR="00DA75AA">
        <w:rPr>
          <w:b/>
          <w:u w:val="single"/>
        </w:rPr>
        <w:t xml:space="preserve">Cloned MRF from </w:t>
      </w:r>
      <w:r>
        <w:rPr>
          <w:b/>
          <w:u w:val="single"/>
        </w:rPr>
        <w:t>S3</w:t>
      </w:r>
    </w:p>
    <w:p w:rsidR="00E476D7" w:rsidRDefault="00DA75AA" w:rsidP="00DA75AA">
      <w:pPr>
        <w:jc w:val="both"/>
      </w:pPr>
      <w:r>
        <w:t xml:space="preserve">If </w:t>
      </w:r>
      <w:r w:rsidR="00BB2EC5">
        <w:t xml:space="preserve">the rasters have been stored </w:t>
      </w:r>
      <w:r>
        <w:t>as MRF formatted raste</w:t>
      </w:r>
      <w:r w:rsidR="00BB2EC5">
        <w:t>r</w:t>
      </w:r>
      <w:r>
        <w:t xml:space="preserve">s in </w:t>
      </w:r>
      <w:r w:rsidR="0089687A">
        <w:t xml:space="preserve">S3 </w:t>
      </w:r>
      <w:r>
        <w:t xml:space="preserve">then it is </w:t>
      </w:r>
      <w:r w:rsidR="0089687A">
        <w:t xml:space="preserve">recommend to </w:t>
      </w:r>
      <w:r w:rsidR="00E476D7">
        <w:t>use</w:t>
      </w:r>
      <w:r w:rsidR="0089687A">
        <w:t xml:space="preserve"> </w:t>
      </w:r>
      <w:proofErr w:type="spellStart"/>
      <w:r w:rsidR="000B0E0A">
        <w:t>cloneMRF</w:t>
      </w:r>
      <w:proofErr w:type="spellEnd"/>
      <w:r w:rsidR="00E476D7">
        <w:t xml:space="preserve"> mode</w:t>
      </w:r>
      <w:r>
        <w:t xml:space="preserve"> to access them.</w:t>
      </w:r>
    </w:p>
    <w:p w:rsidR="00E476D7" w:rsidRDefault="00E476D7" w:rsidP="00DA75AA">
      <w:r>
        <w:t>In the ‘</w:t>
      </w:r>
      <w:proofErr w:type="spellStart"/>
      <w:r w:rsidR="000B0E0A">
        <w:t>CloneMRF</w:t>
      </w:r>
      <w:proofErr w:type="spellEnd"/>
      <w:r>
        <w:t>’ mode, a copy of the input directory is created including all auxiliary files, but excluding MRF data and index files. The MRF files are</w:t>
      </w:r>
      <w:r w:rsidR="00BB2EC5">
        <w:t xml:space="preserve"> copied and </w:t>
      </w:r>
      <w:r>
        <w:t>modified to include appropriate links back to the original index and data files and appropriate cache files locations are defined.</w:t>
      </w:r>
    </w:p>
    <w:p w:rsidR="00DA75AA" w:rsidRDefault="00DA75AA" w:rsidP="00DA75AA">
      <w:pPr>
        <w:jc w:val="both"/>
      </w:pPr>
      <w:r>
        <w:t>For example if the input MRF files are in http://mydata.s3.amazonaws.com/abc/pqr/t</w:t>
      </w:r>
    </w:p>
    <w:p w:rsidR="00DA75AA" w:rsidRDefault="00E476D7" w:rsidP="00DA75AA">
      <w:pPr>
        <w:jc w:val="both"/>
      </w:pPr>
      <w:r>
        <w:t>F</w:t>
      </w:r>
      <w:r w:rsidR="0089687A">
        <w:t xml:space="preserve">ollowing </w:t>
      </w:r>
      <w:r w:rsidR="00DA75AA">
        <w:t xml:space="preserve">configuration </w:t>
      </w:r>
      <w:r w:rsidR="0089687A">
        <w:t>changes are needed</w:t>
      </w:r>
      <w:r w:rsidR="00DA75AA">
        <w:t>:</w:t>
      </w:r>
    </w:p>
    <w:p w:rsidR="00DA75AA" w:rsidRDefault="00BB2EC5" w:rsidP="00DA75AA">
      <w:pPr>
        <w:jc w:val="both"/>
      </w:pPr>
      <w:r>
        <w:t>In_S</w:t>
      </w:r>
      <w:r w:rsidR="00DA75AA" w:rsidRPr="00FC080B">
        <w:t>3_Bucket</w:t>
      </w:r>
      <w:r w:rsidR="00DA75AA">
        <w:t xml:space="preserve">  - Name of the input bucket</w:t>
      </w:r>
      <w:r w:rsidR="00FC080B">
        <w:t xml:space="preserve">  </w:t>
      </w:r>
      <w:proofErr w:type="spellStart"/>
      <w:r w:rsidR="00FC080B">
        <w:t>mydata</w:t>
      </w:r>
      <w:proofErr w:type="spellEnd"/>
    </w:p>
    <w:p w:rsidR="00DA75AA" w:rsidRDefault="00DA75AA" w:rsidP="00DA75AA">
      <w:pPr>
        <w:jc w:val="both"/>
      </w:pPr>
      <w:r>
        <w:t>In</w:t>
      </w:r>
      <w:r w:rsidRPr="00FC080B">
        <w:t>_S3_ParentFolder - T</w:t>
      </w:r>
      <w:r w:rsidR="0089687A" w:rsidRPr="00590013">
        <w:t xml:space="preserve">he s3 folder </w:t>
      </w:r>
      <w:r w:rsidR="0089687A">
        <w:t xml:space="preserve">where the data needs to be </w:t>
      </w:r>
      <w:r w:rsidR="00E476D7">
        <w:t>downloaded</w:t>
      </w:r>
      <w:r w:rsidR="00FC080B">
        <w:t xml:space="preserve">.  </w:t>
      </w:r>
      <w:proofErr w:type="spellStart"/>
      <w:r w:rsidR="00FC080B">
        <w:t>abc</w:t>
      </w:r>
      <w:proofErr w:type="spellEnd"/>
      <w:r w:rsidR="00FC080B">
        <w:t>/</w:t>
      </w:r>
      <w:proofErr w:type="spellStart"/>
      <w:r w:rsidR="00FC080B">
        <w:t>pqr</w:t>
      </w:r>
      <w:proofErr w:type="spellEnd"/>
      <w:r w:rsidR="00FC080B">
        <w:t>/t</w:t>
      </w:r>
    </w:p>
    <w:p w:rsidR="00FC080B" w:rsidRDefault="00FC080B" w:rsidP="00FC080B">
      <w:pPr>
        <w:jc w:val="both"/>
      </w:pPr>
      <w:r w:rsidRPr="00FC080B">
        <w:lastRenderedPageBreak/>
        <w:t>In_S3_ID – Define t</w:t>
      </w:r>
      <w:r w:rsidRPr="00056071">
        <w:t xml:space="preserve">he access ID which </w:t>
      </w:r>
      <w:r>
        <w:t>will be used to make a connection</w:t>
      </w:r>
    </w:p>
    <w:p w:rsidR="00FC080B" w:rsidRDefault="00FC080B" w:rsidP="00FC080B">
      <w:pPr>
        <w:jc w:val="both"/>
      </w:pPr>
      <w:r w:rsidRPr="00FC080B">
        <w:t>In_S3_Secret</w:t>
      </w:r>
      <w:r>
        <w:t xml:space="preserve">  - Required secret</w:t>
      </w:r>
      <w:r w:rsidR="00F72822">
        <w:t xml:space="preserve"> </w:t>
      </w:r>
      <w:r>
        <w:t xml:space="preserve">key </w:t>
      </w:r>
    </w:p>
    <w:p w:rsidR="00FC080B" w:rsidRDefault="00FC080B" w:rsidP="00FC080B">
      <w:pPr>
        <w:jc w:val="both"/>
      </w:pPr>
      <w:r>
        <w:t>The command line would then be as follows:</w:t>
      </w:r>
    </w:p>
    <w:p w:rsidR="001644B1" w:rsidRDefault="001644B1" w:rsidP="00FC080B">
      <w:pPr>
        <w:tabs>
          <w:tab w:val="left" w:pos="720"/>
        </w:tabs>
        <w:jc w:val="both"/>
      </w:pPr>
      <w:r>
        <w:t xml:space="preserve">&lt;path to python.exe&gt; &lt;path to optimizerasters.py&gt; -input=&lt;path to </w:t>
      </w:r>
      <w:r w:rsidR="000E1CBC">
        <w:t xml:space="preserve">s3 </w:t>
      </w:r>
      <w:r>
        <w:t>input folder&gt; -outp</w:t>
      </w:r>
      <w:r w:rsidR="009952C3">
        <w:t xml:space="preserve">ut=&lt;path to </w:t>
      </w:r>
      <w:proofErr w:type="spellStart"/>
      <w:r w:rsidR="009952C3">
        <w:t>outputfolder</w:t>
      </w:r>
      <w:proofErr w:type="spellEnd"/>
      <w:r w:rsidR="009952C3">
        <w:t xml:space="preserve">&gt;  </w:t>
      </w:r>
      <w:r w:rsidR="009952C3" w:rsidRPr="009952C3">
        <w:t>-</w:t>
      </w:r>
      <w:proofErr w:type="spellStart"/>
      <w:r w:rsidR="009952C3" w:rsidRPr="009952C3">
        <w:t>clouddownload</w:t>
      </w:r>
      <w:proofErr w:type="spellEnd"/>
      <w:r>
        <w:t>=true –mode=</w:t>
      </w:r>
      <w:proofErr w:type="spellStart"/>
      <w:r>
        <w:t>clonemrf</w:t>
      </w:r>
      <w:proofErr w:type="spellEnd"/>
    </w:p>
    <w:p w:rsidR="002D05F8" w:rsidRDefault="002D05F8" w:rsidP="0089687A">
      <w:pPr>
        <w:jc w:val="both"/>
      </w:pPr>
    </w:p>
    <w:p w:rsidR="00FC080B" w:rsidRPr="006205F9" w:rsidRDefault="00FC080B" w:rsidP="00FC080B">
      <w:pPr>
        <w:tabs>
          <w:tab w:val="left" w:pos="720"/>
        </w:tabs>
        <w:jc w:val="both"/>
        <w:rPr>
          <w:b/>
          <w:u w:val="single"/>
        </w:rPr>
      </w:pPr>
      <w:r>
        <w:rPr>
          <w:b/>
          <w:u w:val="single"/>
        </w:rPr>
        <w:t>Using Caching MRF with rasters stored in S3</w:t>
      </w:r>
    </w:p>
    <w:p w:rsidR="001644B1" w:rsidRDefault="001644B1" w:rsidP="00FC080B">
      <w:pPr>
        <w:jc w:val="both"/>
      </w:pPr>
      <w:r>
        <w:t xml:space="preserve">If the </w:t>
      </w:r>
      <w:r w:rsidR="00FC080B">
        <w:t xml:space="preserve">rasters in a non MRF format </w:t>
      </w:r>
      <w:r w:rsidR="00421E92">
        <w:t>e.g.(</w:t>
      </w:r>
      <w:r>
        <w:t>jpeg, jp200 )</w:t>
      </w:r>
      <w:r w:rsidR="00BB2EC5">
        <w:t xml:space="preserve"> on S3</w:t>
      </w:r>
      <w:r w:rsidR="00FC080B">
        <w:t xml:space="preserve">, then the following can be used to access the data within the </w:t>
      </w:r>
      <w:r w:rsidR="00421E92">
        <w:t>ArcGIS</w:t>
      </w:r>
      <w:r>
        <w:t xml:space="preserve"> framework </w:t>
      </w:r>
      <w:r w:rsidR="00FC080B">
        <w:t xml:space="preserve">by </w:t>
      </w:r>
      <w:r>
        <w:t>caching MRF. In the ‘</w:t>
      </w:r>
      <w:proofErr w:type="spellStart"/>
      <w:r w:rsidRPr="00DB64BF">
        <w:t>CachingMRF</w:t>
      </w:r>
      <w:proofErr w:type="spellEnd"/>
      <w:r>
        <w:t xml:space="preserve">’ mode, a copy of the input directory is created excluding all raster files such as TIF and JP2. These are substituted with </w:t>
      </w:r>
      <w:proofErr w:type="spellStart"/>
      <w:r>
        <w:t>CachingMRF</w:t>
      </w:r>
      <w:proofErr w:type="spellEnd"/>
      <w:r>
        <w:t xml:space="preserve"> files. </w:t>
      </w:r>
      <w:proofErr w:type="spellStart"/>
      <w:r>
        <w:t>CachingMRF</w:t>
      </w:r>
      <w:proofErr w:type="spellEnd"/>
      <w:r>
        <w:t xml:space="preserve"> files point back to the source data and appropriate cache files are defined. </w:t>
      </w:r>
      <w:r w:rsidRPr="002337F7">
        <w:t xml:space="preserve">This has the advantage of not duplicating data but providing faster access and having requests cached to local machines. Prior to using </w:t>
      </w:r>
      <w:proofErr w:type="spellStart"/>
      <w:r w:rsidRPr="002337F7">
        <w:t>CachingMRF</w:t>
      </w:r>
      <w:proofErr w:type="spellEnd"/>
      <w:r w:rsidRPr="002337F7">
        <w:t xml:space="preserve"> </w:t>
      </w:r>
      <w:r w:rsidR="00FC080B">
        <w:t xml:space="preserve">one must ensure that </w:t>
      </w:r>
      <w:r w:rsidRPr="002337F7">
        <w:t>pyramids exist on the source data.</w:t>
      </w:r>
      <w:r w:rsidR="00BB4825">
        <w:t xml:space="preserve"> If the source rasters are large (&gt;5000cols) and the data not tiled then there can be a considerable performance degradation.</w:t>
      </w:r>
    </w:p>
    <w:p w:rsidR="00FC080B" w:rsidRDefault="00FC080B" w:rsidP="00FC080B">
      <w:pPr>
        <w:jc w:val="both"/>
      </w:pPr>
      <w:r>
        <w:t>The same changes to the configuration file as for cloned MRF are required.</w:t>
      </w:r>
    </w:p>
    <w:p w:rsidR="00FC080B" w:rsidRDefault="00FC080B" w:rsidP="00FC080B">
      <w:pPr>
        <w:tabs>
          <w:tab w:val="left" w:pos="720"/>
        </w:tabs>
        <w:jc w:val="both"/>
      </w:pPr>
      <w:r>
        <w:t>The command line would then be as follows:</w:t>
      </w:r>
    </w:p>
    <w:p w:rsidR="000E1CBC" w:rsidRDefault="000E1CBC" w:rsidP="00FC080B">
      <w:pPr>
        <w:tabs>
          <w:tab w:val="left" w:pos="720"/>
        </w:tabs>
        <w:jc w:val="both"/>
      </w:pPr>
      <w:r>
        <w:t>&lt;path to python.exe&gt; &lt;path to optimizerasters.py&gt; -input=&lt;path to s3 input folder&gt; -</w:t>
      </w:r>
      <w:r w:rsidR="009952C3">
        <w:t xml:space="preserve">output=&lt;path to </w:t>
      </w:r>
      <w:proofErr w:type="spellStart"/>
      <w:r w:rsidR="009952C3">
        <w:t>outputfolder</w:t>
      </w:r>
      <w:proofErr w:type="spellEnd"/>
      <w:r w:rsidR="009952C3">
        <w:t xml:space="preserve">&gt;  </w:t>
      </w:r>
      <w:r w:rsidR="009952C3" w:rsidRPr="009952C3">
        <w:t>-</w:t>
      </w:r>
      <w:proofErr w:type="spellStart"/>
      <w:r w:rsidR="009952C3" w:rsidRPr="009952C3">
        <w:t>clouddownload</w:t>
      </w:r>
      <w:proofErr w:type="spellEnd"/>
      <w:r>
        <w:t>=true –mode=</w:t>
      </w:r>
      <w:proofErr w:type="spellStart"/>
      <w:r>
        <w:t>cachingmrf</w:t>
      </w:r>
      <w:proofErr w:type="spellEnd"/>
    </w:p>
    <w:p w:rsidR="002D05F8" w:rsidRDefault="002D05F8" w:rsidP="002D05F8">
      <w:pPr>
        <w:jc w:val="both"/>
      </w:pPr>
    </w:p>
    <w:p w:rsidR="00BB2EC5" w:rsidRDefault="00BB2EC5" w:rsidP="002D05F8">
      <w:pPr>
        <w:jc w:val="both"/>
      </w:pPr>
    </w:p>
    <w:p w:rsidR="002D05F8" w:rsidRDefault="002D05F8" w:rsidP="002D05F8">
      <w:pPr>
        <w:jc w:val="both"/>
      </w:pPr>
      <w:r>
        <w:t>The following example shows how to create a Caching MRF file of a Scene on Landsat on AWS.</w:t>
      </w:r>
    </w:p>
    <w:p w:rsidR="002D05F8" w:rsidRDefault="002D05F8" w:rsidP="002D05F8">
      <w:pPr>
        <w:tabs>
          <w:tab w:val="left" w:pos="720"/>
        </w:tabs>
        <w:jc w:val="both"/>
      </w:pPr>
      <w:r>
        <w:t>&lt;path to python.exe&gt; &lt;path to optimizerasters.py&gt;  -</w:t>
      </w:r>
      <w:proofErr w:type="spellStart"/>
      <w:r>
        <w:t>config</w:t>
      </w:r>
      <w:proofErr w:type="spellEnd"/>
      <w:r>
        <w:t xml:space="preserve"> = LandatOnAWS.xml -input=</w:t>
      </w:r>
      <w:proofErr w:type="spellStart"/>
      <w:r>
        <w:t>xxxxxxxxxx</w:t>
      </w:r>
      <w:proofErr w:type="spellEnd"/>
      <w:r>
        <w:t xml:space="preserve"> </w:t>
      </w:r>
      <w:r w:rsidR="009952C3">
        <w:t xml:space="preserve">-output=&lt;path to </w:t>
      </w:r>
      <w:proofErr w:type="spellStart"/>
      <w:r w:rsidR="009952C3">
        <w:t>outputfolder</w:t>
      </w:r>
      <w:proofErr w:type="spellEnd"/>
      <w:r w:rsidR="009952C3">
        <w:t xml:space="preserve">&gt; </w:t>
      </w:r>
      <w:r w:rsidR="009952C3" w:rsidRPr="009952C3">
        <w:t>-</w:t>
      </w:r>
      <w:proofErr w:type="spellStart"/>
      <w:r w:rsidR="009952C3" w:rsidRPr="009952C3">
        <w:t>clouddownload</w:t>
      </w:r>
      <w:proofErr w:type="spellEnd"/>
      <w:r>
        <w:t>=true –mode=</w:t>
      </w:r>
      <w:proofErr w:type="spellStart"/>
      <w:r>
        <w:t>cachingmrf</w:t>
      </w:r>
      <w:proofErr w:type="spellEnd"/>
    </w:p>
    <w:p w:rsidR="00313D62" w:rsidRDefault="00313D62" w:rsidP="00BB2EC5">
      <w:pPr>
        <w:tabs>
          <w:tab w:val="left" w:pos="720"/>
        </w:tabs>
        <w:jc w:val="both"/>
        <w:rPr>
          <w:b/>
          <w:u w:val="single"/>
        </w:rPr>
      </w:pPr>
    </w:p>
    <w:p w:rsidR="00313D62" w:rsidRDefault="00313D62" w:rsidP="00BB2EC5">
      <w:pPr>
        <w:tabs>
          <w:tab w:val="left" w:pos="720"/>
        </w:tabs>
        <w:jc w:val="both"/>
        <w:rPr>
          <w:b/>
          <w:u w:val="single"/>
        </w:rPr>
      </w:pPr>
      <w:r>
        <w:rPr>
          <w:b/>
          <w:u w:val="single"/>
        </w:rPr>
        <w:t>Working with Azure</w:t>
      </w:r>
    </w:p>
    <w:p w:rsidR="00CB17F6" w:rsidRDefault="00CB17F6" w:rsidP="00BB2EC5">
      <w:pPr>
        <w:tabs>
          <w:tab w:val="left" w:pos="720"/>
        </w:tabs>
        <w:jc w:val="both"/>
      </w:pPr>
      <w:r>
        <w:t>Similar to working with S3, the values of few configuration parameters in the parameter</w:t>
      </w:r>
      <w:r w:rsidR="00147D0A">
        <w:t xml:space="preserve"> file</w:t>
      </w:r>
      <w:r>
        <w:t xml:space="preserve"> must be set to prepare OptimizeRasters to work with the Azure FS from Microsoft.</w:t>
      </w:r>
      <w:r w:rsidR="00222091">
        <w:t xml:space="preserve"> Please note on comments </w:t>
      </w:r>
      <w:r w:rsidR="00F22838">
        <w:t xml:space="preserve">in </w:t>
      </w:r>
      <w:r w:rsidR="00F22838" w:rsidRPr="00F22838">
        <w:rPr>
          <w:i/>
        </w:rPr>
        <w:t>Italic</w:t>
      </w:r>
      <w:r w:rsidR="00222091">
        <w:t>.</w:t>
      </w:r>
    </w:p>
    <w:p w:rsidR="005938A4" w:rsidRPr="005938A4" w:rsidRDefault="005938A4" w:rsidP="005938A4">
      <w:pPr>
        <w:spacing w:after="0" w:line="240" w:lineRule="auto"/>
        <w:rPr>
          <w:rFonts w:ascii="Tahoma" w:eastAsia="Times New Roman" w:hAnsi="Tahoma" w:cs="Tahoma"/>
          <w:color w:val="000000"/>
          <w:sz w:val="20"/>
          <w:szCs w:val="20"/>
        </w:rPr>
      </w:pPr>
      <w:r w:rsidRPr="005938A4">
        <w:rPr>
          <w:rFonts w:ascii="Tahoma" w:eastAsia="Times New Roman" w:hAnsi="Tahoma" w:cs="Tahoma"/>
          <w:color w:val="000000"/>
          <w:sz w:val="20"/>
          <w:szCs w:val="20"/>
        </w:rPr>
        <w:t> </w:t>
      </w:r>
      <w:r w:rsidRPr="005938A4">
        <w:rPr>
          <w:rFonts w:ascii="Tahoma" w:eastAsia="Times New Roman" w:hAnsi="Tahoma" w:cs="Tahoma"/>
          <w:color w:val="000000"/>
          <w:sz w:val="20"/>
          <w:szCs w:val="20"/>
          <w:shd w:val="clear" w:color="auto" w:fill="FFFF00"/>
        </w:rPr>
        <w:t>&lt;</w:t>
      </w:r>
      <w:proofErr w:type="spellStart"/>
      <w:r w:rsidRPr="005938A4">
        <w:rPr>
          <w:rFonts w:ascii="Tahoma" w:eastAsia="Times New Roman" w:hAnsi="Tahoma" w:cs="Tahoma"/>
          <w:color w:val="000000"/>
          <w:sz w:val="20"/>
          <w:szCs w:val="20"/>
          <w:shd w:val="clear" w:color="auto" w:fill="FFFF00"/>
        </w:rPr>
        <w:t>Out_Cloud_Type</w:t>
      </w:r>
      <w:proofErr w:type="spellEnd"/>
      <w:r w:rsidRPr="005938A4">
        <w:rPr>
          <w:rFonts w:ascii="Tahoma" w:eastAsia="Times New Roman" w:hAnsi="Tahoma" w:cs="Tahoma"/>
          <w:color w:val="000000"/>
          <w:sz w:val="20"/>
          <w:szCs w:val="20"/>
          <w:shd w:val="clear" w:color="auto" w:fill="FFFF00"/>
        </w:rPr>
        <w:t>&gt;azure&lt;/</w:t>
      </w:r>
      <w:proofErr w:type="spellStart"/>
      <w:r w:rsidRPr="005938A4">
        <w:rPr>
          <w:rFonts w:ascii="Tahoma" w:eastAsia="Times New Roman" w:hAnsi="Tahoma" w:cs="Tahoma"/>
          <w:color w:val="000000"/>
          <w:sz w:val="20"/>
          <w:szCs w:val="20"/>
          <w:shd w:val="clear" w:color="auto" w:fill="FFFF00"/>
        </w:rPr>
        <w:t>Out_Cloud_Type</w:t>
      </w:r>
      <w:proofErr w:type="spellEnd"/>
      <w:r w:rsidRPr="005938A4">
        <w:rPr>
          <w:rFonts w:ascii="Tahoma" w:eastAsia="Times New Roman" w:hAnsi="Tahoma" w:cs="Tahoma"/>
          <w:color w:val="000000"/>
          <w:sz w:val="20"/>
          <w:szCs w:val="20"/>
          <w:shd w:val="clear" w:color="auto" w:fill="FFFF00"/>
        </w:rPr>
        <w:t>&gt;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C</w:t>
      </w:r>
      <w:r w:rsidR="005938A4" w:rsidRPr="005938A4">
        <w:rPr>
          <w:rFonts w:ascii="Tahoma" w:eastAsia="Times New Roman" w:hAnsi="Tahoma" w:cs="Tahoma"/>
          <w:i/>
          <w:color w:val="000000"/>
          <w:sz w:val="20"/>
          <w:szCs w:val="20"/>
        </w:rPr>
        <w:t>loud type, valid values for now are [</w:t>
      </w:r>
      <w:r w:rsidR="005938A4" w:rsidRPr="005938A4">
        <w:rPr>
          <w:rFonts w:ascii="Tahoma" w:eastAsia="Times New Roman" w:hAnsi="Tahoma" w:cs="Tahoma"/>
          <w:b/>
          <w:bCs/>
          <w:i/>
          <w:color w:val="000000"/>
          <w:sz w:val="20"/>
          <w:szCs w:val="20"/>
        </w:rPr>
        <w:t>azure</w:t>
      </w:r>
      <w:r w:rsidR="005938A4" w:rsidRPr="005938A4">
        <w:rPr>
          <w:rFonts w:ascii="Tahoma" w:eastAsia="Times New Roman" w:hAnsi="Tahoma" w:cs="Tahoma"/>
          <w:i/>
          <w:color w:val="000000"/>
          <w:sz w:val="20"/>
          <w:szCs w:val="20"/>
        </w:rPr>
        <w:t>,</w:t>
      </w:r>
      <w:r w:rsidR="005938A4" w:rsidRPr="00F22838">
        <w:rPr>
          <w:rFonts w:ascii="Tahoma" w:eastAsia="Times New Roman" w:hAnsi="Tahoma" w:cs="Tahoma"/>
          <w:i/>
          <w:color w:val="000000"/>
          <w:sz w:val="20"/>
          <w:szCs w:val="20"/>
        </w:rPr>
        <w:t> </w:t>
      </w:r>
      <w:r w:rsidR="005938A4" w:rsidRPr="005938A4">
        <w:rPr>
          <w:rFonts w:ascii="Tahoma" w:eastAsia="Times New Roman" w:hAnsi="Tahoma" w:cs="Tahoma"/>
          <w:b/>
          <w:bCs/>
          <w:i/>
          <w:color w:val="000000"/>
          <w:sz w:val="20"/>
          <w:szCs w:val="20"/>
        </w:rPr>
        <w:t>amazon</w:t>
      </w:r>
      <w:r w:rsidR="005938A4" w:rsidRPr="005938A4">
        <w:rPr>
          <w:rFonts w:ascii="Tahoma" w:eastAsia="Times New Roman" w:hAnsi="Tahoma" w:cs="Tahoma"/>
          <w:i/>
          <w:color w:val="000000"/>
          <w:sz w:val="20"/>
          <w:szCs w:val="20"/>
        </w:rPr>
        <w:t>]</w:t>
      </w:r>
      <w:r w:rsidRPr="00F22838">
        <w:rPr>
          <w:rFonts w:ascii="Tahoma" w:eastAsia="Times New Roman" w:hAnsi="Tahoma" w:cs="Tahoma"/>
          <w:i/>
          <w:color w:val="000000"/>
          <w:sz w:val="20"/>
          <w:szCs w:val="20"/>
        </w:rPr>
        <w:t xml:space="preserve">. </w:t>
      </w:r>
      <w:r w:rsidR="005938A4" w:rsidRPr="005938A4">
        <w:rPr>
          <w:rFonts w:ascii="Tahoma" w:eastAsia="Times New Roman" w:hAnsi="Tahoma" w:cs="Tahoma"/>
          <w:i/>
          <w:color w:val="000000"/>
          <w:sz w:val="20"/>
          <w:szCs w:val="20"/>
        </w:rPr>
        <w:t xml:space="preserve">if empty no default, must be set in the </w:t>
      </w:r>
      <w:r w:rsidR="00A0704A" w:rsidRPr="00F22838">
        <w:rPr>
          <w:rFonts w:ascii="Tahoma" w:eastAsia="Times New Roman" w:hAnsi="Tahoma" w:cs="Tahoma"/>
          <w:i/>
          <w:color w:val="000000"/>
          <w:sz w:val="20"/>
          <w:szCs w:val="20"/>
        </w:rPr>
        <w:t xml:space="preserve">configuration parameter </w:t>
      </w:r>
      <w:r w:rsidR="005938A4" w:rsidRPr="005938A4">
        <w:rPr>
          <w:rFonts w:ascii="Tahoma" w:eastAsia="Times New Roman" w:hAnsi="Tahoma" w:cs="Tahoma"/>
          <w:i/>
          <w:color w:val="000000"/>
          <w:sz w:val="20"/>
          <w:szCs w:val="20"/>
        </w:rPr>
        <w:t>file.</w:t>
      </w:r>
    </w:p>
    <w:p w:rsidR="005938A4" w:rsidRPr="005938A4" w:rsidRDefault="005938A4" w:rsidP="005938A4">
      <w:pPr>
        <w:spacing w:after="0" w:line="240" w:lineRule="auto"/>
        <w:rPr>
          <w:rFonts w:ascii="Tahoma" w:eastAsia="Times New Roman" w:hAnsi="Tahoma" w:cs="Tahoma"/>
          <w:color w:val="000000"/>
          <w:sz w:val="20"/>
          <w:szCs w:val="20"/>
        </w:rPr>
      </w:pPr>
    </w:p>
    <w:p w:rsidR="00F22838" w:rsidRDefault="005938A4" w:rsidP="005938A4">
      <w:pPr>
        <w:spacing w:after="0" w:line="240" w:lineRule="auto"/>
        <w:rPr>
          <w:rFonts w:ascii="Tahoma" w:eastAsia="Times New Roman" w:hAnsi="Tahoma" w:cs="Tahoma"/>
          <w:color w:val="000000"/>
          <w:sz w:val="20"/>
          <w:szCs w:val="20"/>
        </w:rPr>
      </w:pPr>
      <w:r w:rsidRPr="005938A4">
        <w:rPr>
          <w:rFonts w:ascii="Tahoma" w:eastAsia="Times New Roman" w:hAnsi="Tahoma" w:cs="Tahoma"/>
          <w:color w:val="000000"/>
          <w:sz w:val="20"/>
          <w:szCs w:val="20"/>
        </w:rPr>
        <w:t> </w:t>
      </w:r>
      <w:r w:rsidRPr="005938A4">
        <w:rPr>
          <w:rFonts w:ascii="Tahoma" w:eastAsia="Times New Roman" w:hAnsi="Tahoma" w:cs="Tahoma"/>
          <w:color w:val="000000"/>
          <w:sz w:val="20"/>
          <w:szCs w:val="20"/>
          <w:shd w:val="clear" w:color="auto" w:fill="FFFF00"/>
        </w:rPr>
        <w:t>&lt;</w:t>
      </w:r>
      <w:proofErr w:type="spellStart"/>
      <w:r w:rsidRPr="005938A4">
        <w:rPr>
          <w:rFonts w:ascii="Tahoma" w:eastAsia="Times New Roman" w:hAnsi="Tahoma" w:cs="Tahoma"/>
          <w:color w:val="000000"/>
          <w:sz w:val="20"/>
          <w:szCs w:val="20"/>
          <w:shd w:val="clear" w:color="auto" w:fill="FFFF00"/>
        </w:rPr>
        <w:t>Out_Azure_ParentFolder</w:t>
      </w:r>
      <w:proofErr w:type="spellEnd"/>
      <w:r w:rsidRPr="005938A4">
        <w:rPr>
          <w:rFonts w:ascii="Tahoma" w:eastAsia="Times New Roman" w:hAnsi="Tahoma" w:cs="Tahoma"/>
          <w:color w:val="000000"/>
          <w:sz w:val="20"/>
          <w:szCs w:val="20"/>
          <w:shd w:val="clear" w:color="auto" w:fill="FFFF00"/>
        </w:rPr>
        <w:t>&gt;</w:t>
      </w:r>
      <w:r w:rsidR="00F22838">
        <w:rPr>
          <w:rFonts w:ascii="Tahoma" w:eastAsia="Times New Roman" w:hAnsi="Tahoma" w:cs="Tahoma"/>
          <w:color w:val="000000"/>
          <w:sz w:val="20"/>
          <w:szCs w:val="20"/>
          <w:shd w:val="clear" w:color="auto" w:fill="FFFF00"/>
        </w:rPr>
        <w:t>folder</w:t>
      </w:r>
      <w:r w:rsidRPr="005938A4">
        <w:rPr>
          <w:rFonts w:ascii="Tahoma" w:eastAsia="Times New Roman" w:hAnsi="Tahoma" w:cs="Tahoma"/>
          <w:color w:val="000000"/>
          <w:sz w:val="20"/>
          <w:szCs w:val="20"/>
          <w:shd w:val="clear" w:color="auto" w:fill="FFFF00"/>
        </w:rPr>
        <w:t>/output&lt;/</w:t>
      </w:r>
      <w:proofErr w:type="spellStart"/>
      <w:r w:rsidRPr="005938A4">
        <w:rPr>
          <w:rFonts w:ascii="Tahoma" w:eastAsia="Times New Roman" w:hAnsi="Tahoma" w:cs="Tahoma"/>
          <w:color w:val="000000"/>
          <w:sz w:val="20"/>
          <w:szCs w:val="20"/>
          <w:shd w:val="clear" w:color="auto" w:fill="FFFF00"/>
        </w:rPr>
        <w:t>Out_Azure_ParentFolder</w:t>
      </w:r>
      <w:proofErr w:type="spellEnd"/>
      <w:r w:rsidRPr="005938A4">
        <w:rPr>
          <w:rFonts w:ascii="Tahoma" w:eastAsia="Times New Roman" w:hAnsi="Tahoma" w:cs="Tahoma"/>
          <w:color w:val="000000"/>
          <w:sz w:val="20"/>
          <w:szCs w:val="20"/>
          <w:shd w:val="clear" w:color="auto" w:fill="FFFF00"/>
        </w:rPr>
        <w:t>&gt;</w:t>
      </w:r>
      <w:r w:rsidRPr="005938A4">
        <w:rPr>
          <w:rFonts w:ascii="Tahoma" w:eastAsia="Times New Roman" w:hAnsi="Tahoma" w:cs="Tahoma"/>
          <w:color w:val="000000"/>
          <w:sz w:val="20"/>
          <w:szCs w:val="20"/>
        </w:rPr>
        <w:t> </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R</w:t>
      </w:r>
      <w:r w:rsidR="005938A4" w:rsidRPr="005938A4">
        <w:rPr>
          <w:rFonts w:ascii="Tahoma" w:eastAsia="Times New Roman" w:hAnsi="Tahoma" w:cs="Tahoma"/>
          <w:i/>
          <w:color w:val="000000"/>
          <w:sz w:val="20"/>
          <w:szCs w:val="20"/>
        </w:rPr>
        <w:t>oot destination folder where files must be uploaded.</w:t>
      </w:r>
    </w:p>
    <w:p w:rsidR="00F22838" w:rsidRDefault="00F22838" w:rsidP="005938A4">
      <w:pPr>
        <w:spacing w:after="0" w:line="240" w:lineRule="auto"/>
        <w:rPr>
          <w:rFonts w:ascii="Tahoma" w:eastAsia="Times New Roman" w:hAnsi="Tahoma" w:cs="Tahoma"/>
          <w:color w:val="000000"/>
          <w:sz w:val="20"/>
          <w:szCs w:val="20"/>
        </w:rPr>
      </w:pPr>
    </w:p>
    <w:p w:rsidR="005938A4" w:rsidRPr="005938A4" w:rsidRDefault="005938A4" w:rsidP="005938A4">
      <w:pPr>
        <w:spacing w:after="0" w:line="240" w:lineRule="auto"/>
        <w:rPr>
          <w:rFonts w:ascii="Tahoma" w:eastAsia="Times New Roman" w:hAnsi="Tahoma" w:cs="Tahoma"/>
          <w:color w:val="000000"/>
          <w:sz w:val="20"/>
          <w:szCs w:val="20"/>
        </w:rPr>
      </w:pPr>
      <w:r w:rsidRPr="005938A4">
        <w:rPr>
          <w:rFonts w:ascii="Tahoma" w:eastAsia="Times New Roman" w:hAnsi="Tahoma" w:cs="Tahoma"/>
          <w:color w:val="000000"/>
          <w:sz w:val="20"/>
          <w:szCs w:val="20"/>
        </w:rPr>
        <w:lastRenderedPageBreak/>
        <w:t> </w:t>
      </w:r>
      <w:r w:rsidRPr="005938A4">
        <w:rPr>
          <w:rFonts w:ascii="Tahoma" w:eastAsia="Times New Roman" w:hAnsi="Tahoma" w:cs="Tahoma"/>
          <w:color w:val="000000"/>
          <w:sz w:val="20"/>
          <w:szCs w:val="20"/>
          <w:shd w:val="clear" w:color="auto" w:fill="FFFF00"/>
        </w:rPr>
        <w:t>&lt;</w:t>
      </w:r>
      <w:proofErr w:type="spellStart"/>
      <w:r w:rsidRPr="005938A4">
        <w:rPr>
          <w:rFonts w:ascii="Tahoma" w:eastAsia="Times New Roman" w:hAnsi="Tahoma" w:cs="Tahoma"/>
          <w:color w:val="000000"/>
          <w:sz w:val="20"/>
          <w:szCs w:val="20"/>
          <w:shd w:val="clear" w:color="auto" w:fill="FFFF00"/>
        </w:rPr>
        <w:t>Out_Azure_AccountName</w:t>
      </w:r>
      <w:proofErr w:type="spellEnd"/>
      <w:r w:rsidRPr="005938A4">
        <w:rPr>
          <w:rFonts w:ascii="Tahoma" w:eastAsia="Times New Roman" w:hAnsi="Tahoma" w:cs="Tahoma"/>
          <w:color w:val="000000"/>
          <w:sz w:val="20"/>
          <w:szCs w:val="20"/>
          <w:shd w:val="clear" w:color="auto" w:fill="FFFF00"/>
        </w:rPr>
        <w:t>&gt;&lt;/</w:t>
      </w:r>
      <w:proofErr w:type="spellStart"/>
      <w:r w:rsidRPr="005938A4">
        <w:rPr>
          <w:rFonts w:ascii="Tahoma" w:eastAsia="Times New Roman" w:hAnsi="Tahoma" w:cs="Tahoma"/>
          <w:color w:val="000000"/>
          <w:sz w:val="20"/>
          <w:szCs w:val="20"/>
          <w:shd w:val="clear" w:color="auto" w:fill="FFFF00"/>
        </w:rPr>
        <w:t>Out_Azure_AccountName</w:t>
      </w:r>
      <w:proofErr w:type="spellEnd"/>
      <w:r w:rsidRPr="005938A4">
        <w:rPr>
          <w:rFonts w:ascii="Tahoma" w:eastAsia="Times New Roman" w:hAnsi="Tahoma" w:cs="Tahoma"/>
          <w:color w:val="000000"/>
          <w:sz w:val="20"/>
          <w:szCs w:val="20"/>
          <w:shd w:val="clear" w:color="auto" w:fill="FFFF00"/>
        </w:rPr>
        <w:t>&gt;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A</w:t>
      </w:r>
      <w:r w:rsidR="005938A4" w:rsidRPr="005938A4">
        <w:rPr>
          <w:rFonts w:ascii="Tahoma" w:eastAsia="Times New Roman" w:hAnsi="Tahoma" w:cs="Tahoma"/>
          <w:i/>
          <w:color w:val="000000"/>
          <w:sz w:val="20"/>
          <w:szCs w:val="20"/>
        </w:rPr>
        <w:t>ccount name. This is similar to Account ID for S3</w:t>
      </w:r>
    </w:p>
    <w:p w:rsidR="00F22838" w:rsidRDefault="00F22838" w:rsidP="005938A4">
      <w:pPr>
        <w:spacing w:after="0" w:line="240" w:lineRule="auto"/>
        <w:rPr>
          <w:rFonts w:ascii="Tahoma" w:eastAsia="Times New Roman" w:hAnsi="Tahoma" w:cs="Tahoma"/>
          <w:color w:val="000000"/>
          <w:sz w:val="20"/>
          <w:szCs w:val="20"/>
          <w:shd w:val="clear" w:color="auto" w:fill="FFFF00"/>
        </w:rPr>
      </w:pPr>
      <w:r>
        <w:rPr>
          <w:rFonts w:ascii="Tahoma" w:eastAsia="Times New Roman" w:hAnsi="Tahoma" w:cs="Tahoma"/>
          <w:color w:val="000000"/>
          <w:sz w:val="20"/>
          <w:szCs w:val="20"/>
          <w:shd w:val="clear" w:color="auto" w:fill="FFFF00"/>
        </w:rPr>
        <w:t xml:space="preserve"> </w:t>
      </w:r>
    </w:p>
    <w:p w:rsidR="005938A4" w:rsidRPr="005938A4" w:rsidRDefault="005938A4" w:rsidP="005938A4">
      <w:pPr>
        <w:spacing w:after="0" w:line="240" w:lineRule="auto"/>
        <w:rPr>
          <w:rFonts w:ascii="Tahoma" w:eastAsia="Times New Roman" w:hAnsi="Tahoma" w:cs="Tahoma"/>
          <w:color w:val="000000"/>
          <w:sz w:val="20"/>
          <w:szCs w:val="20"/>
          <w:shd w:val="clear" w:color="auto" w:fill="FFFF00"/>
        </w:rPr>
      </w:pPr>
      <w:r w:rsidRPr="005938A4">
        <w:rPr>
          <w:rFonts w:ascii="Tahoma" w:eastAsia="Times New Roman" w:hAnsi="Tahoma" w:cs="Tahoma"/>
          <w:color w:val="000000"/>
          <w:sz w:val="20"/>
          <w:szCs w:val="20"/>
          <w:shd w:val="clear" w:color="auto" w:fill="FFFF00"/>
        </w:rPr>
        <w:t>&lt;</w:t>
      </w:r>
      <w:proofErr w:type="spellStart"/>
      <w:r w:rsidRPr="005938A4">
        <w:rPr>
          <w:rFonts w:ascii="Tahoma" w:eastAsia="Times New Roman" w:hAnsi="Tahoma" w:cs="Tahoma"/>
          <w:color w:val="000000"/>
          <w:sz w:val="20"/>
          <w:szCs w:val="20"/>
          <w:shd w:val="clear" w:color="auto" w:fill="FFFF00"/>
        </w:rPr>
        <w:t>Out_Azure_AccountKey</w:t>
      </w:r>
      <w:proofErr w:type="spellEnd"/>
      <w:r w:rsidRPr="005938A4">
        <w:rPr>
          <w:rFonts w:ascii="Tahoma" w:eastAsia="Times New Roman" w:hAnsi="Tahoma" w:cs="Tahoma"/>
          <w:color w:val="000000"/>
          <w:sz w:val="20"/>
          <w:szCs w:val="20"/>
          <w:shd w:val="clear" w:color="auto" w:fill="FFFF00"/>
        </w:rPr>
        <w:t>&gt;&lt;/</w:t>
      </w:r>
      <w:proofErr w:type="spellStart"/>
      <w:r w:rsidRPr="005938A4">
        <w:rPr>
          <w:rFonts w:ascii="Tahoma" w:eastAsia="Times New Roman" w:hAnsi="Tahoma" w:cs="Tahoma"/>
          <w:color w:val="000000"/>
          <w:sz w:val="20"/>
          <w:szCs w:val="20"/>
          <w:shd w:val="clear" w:color="auto" w:fill="FFFF00"/>
        </w:rPr>
        <w:t>Out_Azure_AccountKey</w:t>
      </w:r>
      <w:proofErr w:type="spellEnd"/>
      <w:r w:rsidRPr="005938A4">
        <w:rPr>
          <w:rFonts w:ascii="Tahoma" w:eastAsia="Times New Roman" w:hAnsi="Tahoma" w:cs="Tahoma"/>
          <w:color w:val="000000"/>
          <w:sz w:val="20"/>
          <w:szCs w:val="20"/>
          <w:shd w:val="clear" w:color="auto" w:fill="FFFF00"/>
        </w:rPr>
        <w:t>&gt;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A</w:t>
      </w:r>
      <w:r w:rsidR="005938A4" w:rsidRPr="005938A4">
        <w:rPr>
          <w:rFonts w:ascii="Tahoma" w:eastAsia="Times New Roman" w:hAnsi="Tahoma" w:cs="Tahoma"/>
          <w:i/>
          <w:color w:val="000000"/>
          <w:sz w:val="20"/>
          <w:szCs w:val="20"/>
        </w:rPr>
        <w:t>ccount key. Similar to the secret key for S3</w:t>
      </w:r>
    </w:p>
    <w:p w:rsidR="005938A4" w:rsidRPr="005938A4" w:rsidRDefault="005938A4" w:rsidP="005938A4">
      <w:pPr>
        <w:spacing w:after="0" w:line="240" w:lineRule="auto"/>
        <w:rPr>
          <w:rFonts w:ascii="Tahoma" w:eastAsia="Times New Roman" w:hAnsi="Tahoma" w:cs="Tahoma"/>
          <w:color w:val="000000"/>
          <w:sz w:val="20"/>
          <w:szCs w:val="20"/>
        </w:rPr>
      </w:pPr>
      <w:r w:rsidRPr="005938A4">
        <w:rPr>
          <w:rFonts w:ascii="Tahoma" w:eastAsia="Times New Roman" w:hAnsi="Tahoma" w:cs="Tahoma"/>
          <w:color w:val="000000"/>
          <w:sz w:val="20"/>
          <w:szCs w:val="20"/>
          <w:shd w:val="clear" w:color="auto" w:fill="FFFF00"/>
        </w:rPr>
        <w:t> &lt;</w:t>
      </w:r>
      <w:proofErr w:type="spellStart"/>
      <w:r w:rsidRPr="005938A4">
        <w:rPr>
          <w:rFonts w:ascii="Tahoma" w:eastAsia="Times New Roman" w:hAnsi="Tahoma" w:cs="Tahoma"/>
          <w:color w:val="000000"/>
          <w:sz w:val="20"/>
          <w:szCs w:val="20"/>
          <w:shd w:val="clear" w:color="auto" w:fill="FFFF00"/>
        </w:rPr>
        <w:t>Out_Azure_Container</w:t>
      </w:r>
      <w:proofErr w:type="spellEnd"/>
      <w:r w:rsidRPr="005938A4">
        <w:rPr>
          <w:rFonts w:ascii="Tahoma" w:eastAsia="Times New Roman" w:hAnsi="Tahoma" w:cs="Tahoma"/>
          <w:color w:val="000000"/>
          <w:sz w:val="20"/>
          <w:szCs w:val="20"/>
          <w:shd w:val="clear" w:color="auto" w:fill="FFFF00"/>
        </w:rPr>
        <w:t>&gt;tiffs&lt;/</w:t>
      </w:r>
      <w:proofErr w:type="spellStart"/>
      <w:r w:rsidRPr="005938A4">
        <w:rPr>
          <w:rFonts w:ascii="Tahoma" w:eastAsia="Times New Roman" w:hAnsi="Tahoma" w:cs="Tahoma"/>
          <w:color w:val="000000"/>
          <w:sz w:val="20"/>
          <w:szCs w:val="20"/>
          <w:shd w:val="clear" w:color="auto" w:fill="FFFF00"/>
        </w:rPr>
        <w:t>Out_Azure_Container</w:t>
      </w:r>
      <w:proofErr w:type="spellEnd"/>
      <w:r w:rsidRPr="005938A4">
        <w:rPr>
          <w:rFonts w:ascii="Tahoma" w:eastAsia="Times New Roman" w:hAnsi="Tahoma" w:cs="Tahoma"/>
          <w:color w:val="000000"/>
          <w:sz w:val="20"/>
          <w:szCs w:val="20"/>
          <w:shd w:val="clear" w:color="auto" w:fill="FFFF00"/>
        </w:rPr>
        <w:t>&gt;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C</w:t>
      </w:r>
      <w:r w:rsidR="005938A4" w:rsidRPr="005938A4">
        <w:rPr>
          <w:rFonts w:ascii="Tahoma" w:eastAsia="Times New Roman" w:hAnsi="Tahoma" w:cs="Tahoma"/>
          <w:i/>
          <w:color w:val="000000"/>
          <w:sz w:val="20"/>
          <w:szCs w:val="20"/>
        </w:rPr>
        <w:t>ontainer name. Similar to Bucket name for S3</w:t>
      </w:r>
    </w:p>
    <w:p w:rsidR="00F22838" w:rsidRDefault="00F22838" w:rsidP="005938A4">
      <w:pPr>
        <w:spacing w:after="0" w:line="240" w:lineRule="auto"/>
        <w:rPr>
          <w:rFonts w:ascii="Tahoma" w:eastAsia="Times New Roman" w:hAnsi="Tahoma" w:cs="Tahoma"/>
          <w:color w:val="000000"/>
          <w:sz w:val="20"/>
          <w:szCs w:val="20"/>
        </w:rPr>
      </w:pPr>
    </w:p>
    <w:p w:rsidR="005938A4" w:rsidRPr="005938A4" w:rsidRDefault="005938A4" w:rsidP="005938A4">
      <w:pPr>
        <w:spacing w:after="0" w:line="240" w:lineRule="auto"/>
        <w:rPr>
          <w:rFonts w:ascii="Tahoma" w:eastAsia="Times New Roman" w:hAnsi="Tahoma" w:cs="Tahoma"/>
          <w:color w:val="000000"/>
          <w:sz w:val="20"/>
          <w:szCs w:val="20"/>
        </w:rPr>
      </w:pPr>
      <w:r w:rsidRPr="005938A4">
        <w:rPr>
          <w:rFonts w:ascii="Tahoma" w:eastAsia="Times New Roman" w:hAnsi="Tahoma" w:cs="Tahoma"/>
          <w:color w:val="000000"/>
          <w:sz w:val="20"/>
          <w:szCs w:val="20"/>
        </w:rPr>
        <w:t> </w:t>
      </w:r>
      <w:r w:rsidRPr="005938A4">
        <w:rPr>
          <w:rFonts w:ascii="Tahoma" w:eastAsia="Times New Roman" w:hAnsi="Tahoma" w:cs="Tahoma"/>
          <w:color w:val="000000"/>
          <w:sz w:val="20"/>
          <w:szCs w:val="20"/>
          <w:shd w:val="clear" w:color="auto" w:fill="FFFF00"/>
        </w:rPr>
        <w:t>&lt;</w:t>
      </w:r>
      <w:proofErr w:type="spellStart"/>
      <w:r w:rsidRPr="005938A4">
        <w:rPr>
          <w:rFonts w:ascii="Tahoma" w:eastAsia="Times New Roman" w:hAnsi="Tahoma" w:cs="Tahoma"/>
          <w:color w:val="000000"/>
          <w:sz w:val="20"/>
          <w:szCs w:val="20"/>
          <w:shd w:val="clear" w:color="auto" w:fill="FFFF00"/>
        </w:rPr>
        <w:t>Out_Azure_Access</w:t>
      </w:r>
      <w:proofErr w:type="spellEnd"/>
      <w:r w:rsidRPr="005938A4">
        <w:rPr>
          <w:rFonts w:ascii="Tahoma" w:eastAsia="Times New Roman" w:hAnsi="Tahoma" w:cs="Tahoma"/>
          <w:color w:val="000000"/>
          <w:sz w:val="20"/>
          <w:szCs w:val="20"/>
          <w:shd w:val="clear" w:color="auto" w:fill="FFFF00"/>
        </w:rPr>
        <w:t>&gt;blob&lt;/</w:t>
      </w:r>
      <w:proofErr w:type="spellStart"/>
      <w:r w:rsidRPr="005938A4">
        <w:rPr>
          <w:rFonts w:ascii="Tahoma" w:eastAsia="Times New Roman" w:hAnsi="Tahoma" w:cs="Tahoma"/>
          <w:color w:val="000000"/>
          <w:sz w:val="20"/>
          <w:szCs w:val="20"/>
          <w:shd w:val="clear" w:color="auto" w:fill="FFFF00"/>
        </w:rPr>
        <w:t>Out_Azure_Access</w:t>
      </w:r>
      <w:proofErr w:type="spellEnd"/>
      <w:r w:rsidRPr="005938A4">
        <w:rPr>
          <w:rFonts w:ascii="Tahoma" w:eastAsia="Times New Roman" w:hAnsi="Tahoma" w:cs="Tahoma"/>
          <w:color w:val="000000"/>
          <w:sz w:val="20"/>
          <w:szCs w:val="20"/>
          <w:shd w:val="clear" w:color="auto" w:fill="FFFF00"/>
        </w:rPr>
        <w:t>&gt;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 A</w:t>
      </w:r>
      <w:r w:rsidR="005938A4" w:rsidRPr="005938A4">
        <w:rPr>
          <w:rFonts w:ascii="Tahoma" w:eastAsia="Times New Roman" w:hAnsi="Tahoma" w:cs="Tahoma"/>
          <w:i/>
          <w:color w:val="000000"/>
          <w:sz w:val="20"/>
          <w:szCs w:val="20"/>
        </w:rPr>
        <w:t>ccess type. Similar to &lt;Out_S3_ACL&gt; for S3.</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 V</w:t>
      </w:r>
      <w:r w:rsidR="005938A4" w:rsidRPr="005938A4">
        <w:rPr>
          <w:rFonts w:ascii="Tahoma" w:eastAsia="Times New Roman" w:hAnsi="Tahoma" w:cs="Tahoma"/>
          <w:i/>
          <w:color w:val="000000"/>
          <w:sz w:val="20"/>
          <w:szCs w:val="20"/>
        </w:rPr>
        <w:t>alue values are [</w:t>
      </w:r>
      <w:r w:rsidR="005938A4" w:rsidRPr="005938A4">
        <w:rPr>
          <w:rFonts w:ascii="Tahoma" w:eastAsia="Times New Roman" w:hAnsi="Tahoma" w:cs="Tahoma"/>
          <w:b/>
          <w:i/>
          <w:color w:val="000000"/>
          <w:sz w:val="20"/>
          <w:szCs w:val="20"/>
        </w:rPr>
        <w:t>private</w:t>
      </w:r>
      <w:r w:rsidR="005938A4" w:rsidRPr="005938A4">
        <w:rPr>
          <w:rFonts w:ascii="Tahoma" w:eastAsia="Times New Roman" w:hAnsi="Tahoma" w:cs="Tahoma"/>
          <w:i/>
          <w:color w:val="000000"/>
          <w:sz w:val="20"/>
          <w:szCs w:val="20"/>
        </w:rPr>
        <w:t xml:space="preserve">, </w:t>
      </w:r>
      <w:r w:rsidR="005938A4" w:rsidRPr="005938A4">
        <w:rPr>
          <w:rFonts w:ascii="Tahoma" w:eastAsia="Times New Roman" w:hAnsi="Tahoma" w:cs="Tahoma"/>
          <w:b/>
          <w:i/>
          <w:color w:val="000000"/>
          <w:sz w:val="20"/>
          <w:szCs w:val="20"/>
        </w:rPr>
        <w:t>blob</w:t>
      </w:r>
      <w:r w:rsidR="005938A4" w:rsidRPr="005938A4">
        <w:rPr>
          <w:rFonts w:ascii="Tahoma" w:eastAsia="Times New Roman" w:hAnsi="Tahoma" w:cs="Tahoma"/>
          <w:i/>
          <w:color w:val="000000"/>
          <w:sz w:val="20"/>
          <w:szCs w:val="20"/>
        </w:rPr>
        <w:t xml:space="preserve">, </w:t>
      </w:r>
      <w:r w:rsidR="005938A4" w:rsidRPr="005938A4">
        <w:rPr>
          <w:rFonts w:ascii="Tahoma" w:eastAsia="Times New Roman" w:hAnsi="Tahoma" w:cs="Tahoma"/>
          <w:b/>
          <w:i/>
          <w:color w:val="000000"/>
          <w:sz w:val="20"/>
          <w:szCs w:val="20"/>
        </w:rPr>
        <w:t>container</w:t>
      </w:r>
      <w:r w:rsidR="005938A4" w:rsidRPr="005938A4">
        <w:rPr>
          <w:rFonts w:ascii="Tahoma" w:eastAsia="Times New Roman" w:hAnsi="Tahoma" w:cs="Tahoma"/>
          <w:i/>
          <w:color w:val="000000"/>
          <w:sz w:val="20"/>
          <w:szCs w:val="20"/>
        </w:rPr>
        <w:t>]</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   </w:t>
      </w:r>
      <w:r w:rsidR="00075D75">
        <w:rPr>
          <w:rFonts w:ascii="Tahoma" w:eastAsia="Times New Roman" w:hAnsi="Tahoma" w:cs="Tahoma"/>
          <w:i/>
          <w:color w:val="000000"/>
          <w:sz w:val="20"/>
          <w:szCs w:val="20"/>
        </w:rPr>
        <w:t>private:</w:t>
      </w:r>
      <w:r w:rsidR="005938A4" w:rsidRPr="005938A4">
        <w:rPr>
          <w:rFonts w:ascii="Tahoma" w:eastAsia="Times New Roman" w:hAnsi="Tahoma" w:cs="Tahoma"/>
          <w:i/>
          <w:color w:val="000000"/>
          <w:sz w:val="20"/>
          <w:szCs w:val="20"/>
        </w:rPr>
        <w:t xml:space="preserve"> accessible only to the user</w:t>
      </w:r>
    </w:p>
    <w:p w:rsidR="005938A4" w:rsidRPr="005938A4" w:rsidRDefault="00F22838" w:rsidP="005938A4">
      <w:pPr>
        <w:spacing w:after="0" w:line="240" w:lineRule="auto"/>
        <w:rPr>
          <w:rFonts w:ascii="Tahoma" w:eastAsia="Times New Roman" w:hAnsi="Tahoma" w:cs="Tahoma"/>
          <w:i/>
          <w:color w:val="000000"/>
          <w:sz w:val="20"/>
          <w:szCs w:val="20"/>
        </w:rPr>
      </w:pPr>
      <w:r w:rsidRPr="00F22838">
        <w:rPr>
          <w:rFonts w:ascii="Tahoma" w:eastAsia="Times New Roman" w:hAnsi="Tahoma" w:cs="Tahoma"/>
          <w:i/>
          <w:color w:val="000000"/>
          <w:sz w:val="20"/>
          <w:szCs w:val="20"/>
        </w:rPr>
        <w:t>   </w:t>
      </w:r>
      <w:r w:rsidR="00AD2B69">
        <w:rPr>
          <w:rFonts w:ascii="Tahoma" w:eastAsia="Times New Roman" w:hAnsi="Tahoma" w:cs="Tahoma"/>
          <w:i/>
          <w:color w:val="000000"/>
          <w:sz w:val="20"/>
          <w:szCs w:val="20"/>
        </w:rPr>
        <w:t xml:space="preserve">blob: </w:t>
      </w:r>
      <w:r w:rsidR="005938A4" w:rsidRPr="005938A4">
        <w:rPr>
          <w:rFonts w:ascii="Tahoma" w:eastAsia="Times New Roman" w:hAnsi="Tahoma" w:cs="Tahoma"/>
          <w:i/>
          <w:color w:val="000000"/>
          <w:sz w:val="20"/>
          <w:szCs w:val="20"/>
        </w:rPr>
        <w:t> Files within the container are publicly accessible.</w:t>
      </w:r>
    </w:p>
    <w:p w:rsidR="005938A4" w:rsidRPr="005938A4" w:rsidRDefault="00AD2B69" w:rsidP="005938A4">
      <w:pPr>
        <w:spacing w:after="0" w:line="240" w:lineRule="auto"/>
        <w:rPr>
          <w:rFonts w:ascii="Tahoma" w:eastAsia="Times New Roman" w:hAnsi="Tahoma" w:cs="Tahoma"/>
          <w:i/>
          <w:color w:val="000000"/>
          <w:sz w:val="20"/>
          <w:szCs w:val="20"/>
        </w:rPr>
      </w:pPr>
      <w:r>
        <w:rPr>
          <w:rFonts w:ascii="Tahoma" w:eastAsia="Times New Roman" w:hAnsi="Tahoma" w:cs="Tahoma"/>
          <w:i/>
          <w:color w:val="000000"/>
          <w:sz w:val="20"/>
          <w:szCs w:val="20"/>
        </w:rPr>
        <w:t xml:space="preserve">   container: </w:t>
      </w:r>
      <w:r w:rsidR="00F22838" w:rsidRPr="00F22838">
        <w:rPr>
          <w:rFonts w:ascii="Tahoma" w:eastAsia="Times New Roman" w:hAnsi="Tahoma" w:cs="Tahoma"/>
          <w:i/>
          <w:color w:val="000000"/>
          <w:sz w:val="20"/>
          <w:szCs w:val="20"/>
        </w:rPr>
        <w:t xml:space="preserve">Same as type </w:t>
      </w:r>
      <w:r w:rsidR="005938A4" w:rsidRPr="005938A4">
        <w:rPr>
          <w:rFonts w:ascii="Tahoma" w:eastAsia="Times New Roman" w:hAnsi="Tahoma" w:cs="Tahoma"/>
          <w:i/>
          <w:color w:val="000000"/>
          <w:sz w:val="20"/>
          <w:szCs w:val="20"/>
        </w:rPr>
        <w:t>blob plus container metadata are</w:t>
      </w:r>
      <w:r w:rsidR="005938A4" w:rsidRPr="00F22838">
        <w:rPr>
          <w:rFonts w:ascii="Tahoma" w:eastAsia="Times New Roman" w:hAnsi="Tahoma" w:cs="Tahoma"/>
          <w:i/>
          <w:color w:val="000000"/>
          <w:sz w:val="20"/>
          <w:szCs w:val="20"/>
        </w:rPr>
        <w:t> </w:t>
      </w:r>
      <w:r w:rsidR="005938A4" w:rsidRPr="005938A4">
        <w:rPr>
          <w:rFonts w:ascii="Tahoma" w:eastAsia="Times New Roman" w:hAnsi="Tahoma" w:cs="Tahoma"/>
          <w:i/>
          <w:color w:val="000000"/>
          <w:sz w:val="20"/>
          <w:szCs w:val="20"/>
        </w:rPr>
        <w:t>publicly accessible.</w:t>
      </w:r>
    </w:p>
    <w:p w:rsidR="00313D62" w:rsidRDefault="00CB17F6" w:rsidP="00BB2EC5">
      <w:pPr>
        <w:tabs>
          <w:tab w:val="left" w:pos="720"/>
        </w:tabs>
        <w:jc w:val="both"/>
        <w:rPr>
          <w:b/>
          <w:u w:val="single"/>
        </w:rPr>
      </w:pPr>
      <w:r>
        <w:rPr>
          <w:b/>
          <w:u w:val="single"/>
        </w:rPr>
        <w:t xml:space="preserve"> </w:t>
      </w:r>
    </w:p>
    <w:p w:rsidR="00556AA8" w:rsidRDefault="00556AA8" w:rsidP="00556AA8">
      <w:pPr>
        <w:spacing w:after="0" w:line="240" w:lineRule="auto"/>
        <w:rPr>
          <w:rFonts w:ascii="Tahoma" w:eastAsia="Times New Roman" w:hAnsi="Tahoma" w:cs="Tahoma"/>
          <w:b/>
          <w:color w:val="000000"/>
          <w:sz w:val="20"/>
          <w:szCs w:val="20"/>
          <w:u w:val="single"/>
        </w:rPr>
      </w:pPr>
      <w:r>
        <w:rPr>
          <w:rFonts w:ascii="Tahoma" w:eastAsia="Times New Roman" w:hAnsi="Tahoma" w:cs="Tahoma"/>
          <w:b/>
          <w:color w:val="000000"/>
          <w:sz w:val="20"/>
          <w:szCs w:val="20"/>
          <w:u w:val="single"/>
        </w:rPr>
        <w:t>Azure u</w:t>
      </w:r>
      <w:r w:rsidRPr="00556AA8">
        <w:rPr>
          <w:rFonts w:ascii="Tahoma" w:eastAsia="Times New Roman" w:hAnsi="Tahoma" w:cs="Tahoma"/>
          <w:b/>
          <w:color w:val="000000"/>
          <w:sz w:val="20"/>
          <w:szCs w:val="20"/>
          <w:u w:val="single"/>
        </w:rPr>
        <w:t>sage</w:t>
      </w:r>
    </w:p>
    <w:p w:rsidR="00556AA8" w:rsidRPr="00556AA8" w:rsidRDefault="00556AA8" w:rsidP="00556AA8">
      <w:pPr>
        <w:spacing w:after="0" w:line="240" w:lineRule="auto"/>
        <w:rPr>
          <w:rFonts w:ascii="Tahoma" w:eastAsia="Times New Roman" w:hAnsi="Tahoma" w:cs="Tahoma"/>
          <w:b/>
          <w:color w:val="000000"/>
          <w:sz w:val="20"/>
          <w:szCs w:val="20"/>
          <w:u w:val="single"/>
        </w:rPr>
      </w:pPr>
    </w:p>
    <w:p w:rsidR="00556AA8" w:rsidRPr="00556AA8" w:rsidRDefault="00556AA8" w:rsidP="00556AA8">
      <w:pPr>
        <w:spacing w:after="0" w:line="240" w:lineRule="auto"/>
        <w:rPr>
          <w:rFonts w:ascii="Tahoma" w:eastAsia="Times New Roman" w:hAnsi="Tahoma" w:cs="Tahoma"/>
          <w:color w:val="000000"/>
          <w:sz w:val="20"/>
          <w:szCs w:val="20"/>
        </w:rPr>
      </w:pPr>
      <w:r w:rsidRPr="00556AA8">
        <w:rPr>
          <w:rFonts w:ascii="Tahoma" w:eastAsia="Times New Roman" w:hAnsi="Tahoma" w:cs="Tahoma"/>
          <w:color w:val="000000"/>
          <w:sz w:val="20"/>
          <w:szCs w:val="20"/>
        </w:rPr>
        <w:t>python OptimizeRaster.py -input=c:/date/rasters -</w:t>
      </w:r>
      <w:proofErr w:type="spellStart"/>
      <w:r w:rsidRPr="00556AA8">
        <w:rPr>
          <w:rFonts w:ascii="Tahoma" w:eastAsia="Times New Roman" w:hAnsi="Tahoma" w:cs="Tahoma"/>
          <w:color w:val="000000"/>
          <w:sz w:val="20"/>
          <w:szCs w:val="20"/>
        </w:rPr>
        <w:t>clouduploadtype</w:t>
      </w:r>
      <w:proofErr w:type="spellEnd"/>
      <w:r w:rsidRPr="00556AA8">
        <w:rPr>
          <w:rFonts w:ascii="Tahoma" w:eastAsia="Times New Roman" w:hAnsi="Tahoma" w:cs="Tahoma"/>
          <w:color w:val="000000"/>
          <w:sz w:val="20"/>
          <w:szCs w:val="20"/>
        </w:rPr>
        <w:t>=azure -</w:t>
      </w:r>
      <w:proofErr w:type="spellStart"/>
      <w:r w:rsidRPr="00556AA8">
        <w:rPr>
          <w:rFonts w:ascii="Tahoma" w:eastAsia="Times New Roman" w:hAnsi="Tahoma" w:cs="Tahoma"/>
          <w:color w:val="000000"/>
          <w:sz w:val="20"/>
          <w:szCs w:val="20"/>
        </w:rPr>
        <w:t>cloudupload</w:t>
      </w:r>
      <w:proofErr w:type="spellEnd"/>
      <w:r w:rsidRPr="00556AA8">
        <w:rPr>
          <w:rFonts w:ascii="Tahoma" w:eastAsia="Times New Roman" w:hAnsi="Tahoma" w:cs="Tahoma"/>
          <w:color w:val="000000"/>
          <w:sz w:val="20"/>
          <w:szCs w:val="20"/>
        </w:rPr>
        <w:t>=true -</w:t>
      </w:r>
      <w:proofErr w:type="spellStart"/>
      <w:r w:rsidRPr="00556AA8">
        <w:rPr>
          <w:rFonts w:ascii="Tahoma" w:eastAsia="Times New Roman" w:hAnsi="Tahoma" w:cs="Tahoma"/>
          <w:color w:val="000000"/>
          <w:sz w:val="20"/>
          <w:szCs w:val="20"/>
        </w:rPr>
        <w:t>tempoutput</w:t>
      </w:r>
      <w:proofErr w:type="spellEnd"/>
      <w:r w:rsidRPr="00556AA8">
        <w:rPr>
          <w:rFonts w:ascii="Tahoma" w:eastAsia="Times New Roman" w:hAnsi="Tahoma" w:cs="Tahoma"/>
          <w:color w:val="000000"/>
          <w:sz w:val="20"/>
          <w:szCs w:val="20"/>
        </w:rPr>
        <w:t>=c:/temp/tempoutput </w:t>
      </w:r>
    </w:p>
    <w:p w:rsidR="00556AA8" w:rsidRPr="00556AA8" w:rsidRDefault="00556AA8" w:rsidP="00556AA8">
      <w:pPr>
        <w:spacing w:after="0" w:line="240" w:lineRule="auto"/>
        <w:rPr>
          <w:rFonts w:ascii="Tahoma" w:eastAsia="Times New Roman" w:hAnsi="Tahoma" w:cs="Tahoma"/>
          <w:color w:val="000000"/>
          <w:sz w:val="20"/>
          <w:szCs w:val="20"/>
        </w:rPr>
      </w:pPr>
    </w:p>
    <w:p w:rsidR="00556AA8" w:rsidRPr="00556AA8" w:rsidRDefault="00556AA8" w:rsidP="00556AA8">
      <w:pPr>
        <w:spacing w:after="0" w:line="240" w:lineRule="auto"/>
        <w:rPr>
          <w:rFonts w:ascii="Tahoma" w:eastAsia="Times New Roman" w:hAnsi="Tahoma" w:cs="Tahoma"/>
          <w:color w:val="000000"/>
          <w:sz w:val="20"/>
          <w:szCs w:val="20"/>
        </w:rPr>
      </w:pPr>
      <w:r w:rsidRPr="00556AA8">
        <w:rPr>
          <w:rFonts w:ascii="Tahoma" w:eastAsia="Times New Roman" w:hAnsi="Tahoma" w:cs="Tahoma"/>
          <w:color w:val="000000"/>
          <w:sz w:val="20"/>
          <w:szCs w:val="20"/>
        </w:rPr>
        <w:t>python OptimizeRaster.py -input=c:/date/rasters -</w:t>
      </w:r>
      <w:proofErr w:type="spellStart"/>
      <w:r w:rsidRPr="00556AA8">
        <w:rPr>
          <w:rFonts w:ascii="Tahoma" w:eastAsia="Times New Roman" w:hAnsi="Tahoma" w:cs="Tahoma"/>
          <w:color w:val="000000"/>
          <w:sz w:val="20"/>
          <w:szCs w:val="20"/>
        </w:rPr>
        <w:t>clouduploadtype</w:t>
      </w:r>
      <w:proofErr w:type="spellEnd"/>
      <w:r w:rsidRPr="00556AA8">
        <w:rPr>
          <w:rFonts w:ascii="Tahoma" w:eastAsia="Times New Roman" w:hAnsi="Tahoma" w:cs="Tahoma"/>
          <w:color w:val="000000"/>
          <w:sz w:val="20"/>
          <w:szCs w:val="20"/>
        </w:rPr>
        <w:t>=amazon -</w:t>
      </w:r>
      <w:proofErr w:type="spellStart"/>
      <w:r w:rsidRPr="00556AA8">
        <w:rPr>
          <w:rFonts w:ascii="Tahoma" w:eastAsia="Times New Roman" w:hAnsi="Tahoma" w:cs="Tahoma"/>
          <w:color w:val="000000"/>
          <w:sz w:val="20"/>
          <w:szCs w:val="20"/>
        </w:rPr>
        <w:t>cloudupload</w:t>
      </w:r>
      <w:proofErr w:type="spellEnd"/>
      <w:r w:rsidRPr="00556AA8">
        <w:rPr>
          <w:rFonts w:ascii="Tahoma" w:eastAsia="Times New Roman" w:hAnsi="Tahoma" w:cs="Tahoma"/>
          <w:color w:val="000000"/>
          <w:sz w:val="20"/>
          <w:szCs w:val="20"/>
        </w:rPr>
        <w:t>=true -</w:t>
      </w:r>
      <w:proofErr w:type="spellStart"/>
      <w:r w:rsidRPr="00556AA8">
        <w:rPr>
          <w:rFonts w:ascii="Tahoma" w:eastAsia="Times New Roman" w:hAnsi="Tahoma" w:cs="Tahoma"/>
          <w:color w:val="000000"/>
          <w:sz w:val="20"/>
          <w:szCs w:val="20"/>
        </w:rPr>
        <w:t>tempoutput</w:t>
      </w:r>
      <w:proofErr w:type="spellEnd"/>
      <w:r w:rsidRPr="00556AA8">
        <w:rPr>
          <w:rFonts w:ascii="Tahoma" w:eastAsia="Times New Roman" w:hAnsi="Tahoma" w:cs="Tahoma"/>
          <w:color w:val="000000"/>
          <w:sz w:val="20"/>
          <w:szCs w:val="20"/>
        </w:rPr>
        <w:t>=c:/temp/tempoutput </w:t>
      </w:r>
    </w:p>
    <w:p w:rsidR="00556AA8" w:rsidRDefault="00556AA8" w:rsidP="00BB2EC5">
      <w:pPr>
        <w:tabs>
          <w:tab w:val="left" w:pos="720"/>
        </w:tabs>
        <w:jc w:val="both"/>
        <w:rPr>
          <w:b/>
          <w:u w:val="single"/>
        </w:rPr>
      </w:pPr>
    </w:p>
    <w:p w:rsidR="005353AB" w:rsidRDefault="005353AB" w:rsidP="005353AB">
      <w:pPr>
        <w:spacing w:after="0" w:line="240" w:lineRule="auto"/>
        <w:rPr>
          <w:rFonts w:ascii="Tahoma" w:eastAsia="Times New Roman" w:hAnsi="Tahoma" w:cs="Tahoma"/>
          <w:b/>
          <w:color w:val="000000"/>
          <w:sz w:val="20"/>
          <w:szCs w:val="20"/>
          <w:u w:val="single"/>
        </w:rPr>
      </w:pPr>
      <w:r w:rsidRPr="005353AB">
        <w:rPr>
          <w:rFonts w:ascii="Tahoma" w:eastAsia="Times New Roman" w:hAnsi="Tahoma" w:cs="Tahoma"/>
          <w:b/>
          <w:color w:val="000000"/>
          <w:sz w:val="20"/>
          <w:szCs w:val="20"/>
          <w:u w:val="single"/>
        </w:rPr>
        <w:t>Internal Info</w:t>
      </w:r>
    </w:p>
    <w:p w:rsidR="00556AA8" w:rsidRPr="005353AB" w:rsidRDefault="00556AA8" w:rsidP="005353AB">
      <w:pPr>
        <w:spacing w:after="0" w:line="240" w:lineRule="auto"/>
        <w:rPr>
          <w:rFonts w:ascii="Tahoma" w:eastAsia="Times New Roman" w:hAnsi="Tahoma" w:cs="Tahoma"/>
          <w:color w:val="000000"/>
          <w:sz w:val="20"/>
          <w:szCs w:val="20"/>
        </w:rPr>
      </w:pP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Parallel upload support: Yes. Similar to Amazon/S3 uploads. The</w:t>
      </w:r>
      <w:r w:rsidR="004F5BB6">
        <w:rPr>
          <w:rFonts w:ascii="Tahoma" w:eastAsia="Times New Roman" w:hAnsi="Tahoma" w:cs="Tahoma"/>
          <w:color w:val="000000"/>
          <w:sz w:val="20"/>
          <w:szCs w:val="20"/>
        </w:rPr>
        <w:t xml:space="preserve"> upload</w:t>
      </w:r>
      <w:r w:rsidRPr="005353AB">
        <w:rPr>
          <w:rFonts w:ascii="Tahoma" w:eastAsia="Times New Roman" w:hAnsi="Tahoma" w:cs="Tahoma"/>
          <w:color w:val="000000"/>
          <w:sz w:val="20"/>
          <w:szCs w:val="20"/>
        </w:rPr>
        <w:t xml:space="preserve"> file size does not matter.</w:t>
      </w: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 xml:space="preserve">No of </w:t>
      </w:r>
      <w:r w:rsidR="00556AA8">
        <w:rPr>
          <w:rFonts w:ascii="Tahoma" w:eastAsia="Times New Roman" w:hAnsi="Tahoma" w:cs="Tahoma"/>
          <w:color w:val="000000"/>
          <w:sz w:val="20"/>
          <w:szCs w:val="20"/>
        </w:rPr>
        <w:t xml:space="preserve">parallel </w:t>
      </w:r>
      <w:r w:rsidRPr="005353AB">
        <w:rPr>
          <w:rFonts w:ascii="Tahoma" w:eastAsia="Times New Roman" w:hAnsi="Tahoma" w:cs="Tahoma"/>
          <w:color w:val="000000"/>
          <w:sz w:val="20"/>
          <w:szCs w:val="20"/>
        </w:rPr>
        <w:t>upload threads</w:t>
      </w:r>
      <w:r w:rsidR="00556AA8">
        <w:rPr>
          <w:rFonts w:ascii="Tahoma" w:eastAsia="Times New Roman" w:hAnsi="Tahoma" w:cs="Tahoma"/>
          <w:color w:val="000000"/>
          <w:sz w:val="20"/>
          <w:szCs w:val="20"/>
        </w:rPr>
        <w:t xml:space="preserve"> per file</w:t>
      </w:r>
      <w:r w:rsidRPr="005353AB">
        <w:rPr>
          <w:rFonts w:ascii="Tahoma" w:eastAsia="Times New Roman" w:hAnsi="Tahoma" w:cs="Tahoma"/>
          <w:color w:val="000000"/>
          <w:sz w:val="20"/>
          <w:szCs w:val="20"/>
        </w:rPr>
        <w:t>: 20</w:t>
      </w: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Azure blob type: Block blob</w:t>
      </w: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 xml:space="preserve">Upload payload size per thread: 4 </w:t>
      </w:r>
      <w:r w:rsidR="00556AA8">
        <w:rPr>
          <w:rFonts w:ascii="Tahoma" w:eastAsia="Times New Roman" w:hAnsi="Tahoma" w:cs="Tahoma"/>
          <w:color w:val="000000"/>
          <w:sz w:val="20"/>
          <w:szCs w:val="20"/>
        </w:rPr>
        <w:t>MB</w:t>
      </w:r>
      <w:r w:rsidRPr="005353AB">
        <w:rPr>
          <w:rFonts w:ascii="Tahoma" w:eastAsia="Times New Roman" w:hAnsi="Tahoma" w:cs="Tahoma"/>
          <w:color w:val="000000"/>
          <w:sz w:val="20"/>
          <w:szCs w:val="20"/>
        </w:rPr>
        <w:t>. </w:t>
      </w:r>
    </w:p>
    <w:p w:rsidR="005353AB" w:rsidRPr="005353AB" w:rsidRDefault="005353AB" w:rsidP="005353AB">
      <w:pPr>
        <w:spacing w:after="0" w:line="240" w:lineRule="auto"/>
        <w:rPr>
          <w:rFonts w:ascii="Tahoma" w:eastAsia="Times New Roman" w:hAnsi="Tahoma" w:cs="Tahoma"/>
          <w:color w:val="000000"/>
          <w:sz w:val="20"/>
          <w:szCs w:val="20"/>
        </w:rPr>
      </w:pPr>
    </w:p>
    <w:p w:rsidR="005353AB" w:rsidRDefault="00556AA8" w:rsidP="005353AB">
      <w:pPr>
        <w:spacing w:after="0" w:line="240" w:lineRule="auto"/>
        <w:rPr>
          <w:rFonts w:ascii="Tahoma" w:eastAsia="Times New Roman" w:hAnsi="Tahoma" w:cs="Tahoma"/>
          <w:b/>
          <w:color w:val="000000"/>
          <w:sz w:val="20"/>
          <w:szCs w:val="20"/>
          <w:u w:val="single"/>
        </w:rPr>
      </w:pPr>
      <w:r w:rsidRPr="00556AA8">
        <w:rPr>
          <w:rFonts w:ascii="Tahoma" w:eastAsia="Times New Roman" w:hAnsi="Tahoma" w:cs="Tahoma"/>
          <w:b/>
          <w:color w:val="000000"/>
          <w:sz w:val="20"/>
          <w:szCs w:val="20"/>
          <w:u w:val="single"/>
        </w:rPr>
        <w:t>Prerequisites</w:t>
      </w:r>
    </w:p>
    <w:p w:rsidR="00556AA8" w:rsidRPr="005353AB" w:rsidRDefault="00556AA8" w:rsidP="005353AB">
      <w:pPr>
        <w:spacing w:after="0" w:line="240" w:lineRule="auto"/>
        <w:rPr>
          <w:rFonts w:ascii="Tahoma" w:eastAsia="Times New Roman" w:hAnsi="Tahoma" w:cs="Tahoma"/>
          <w:b/>
          <w:color w:val="000000"/>
          <w:sz w:val="20"/>
          <w:szCs w:val="20"/>
          <w:u w:val="single"/>
        </w:rPr>
      </w:pP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Azure module for python. </w:t>
      </w:r>
    </w:p>
    <w:p w:rsidR="005353AB" w:rsidRPr="005353AB" w:rsidRDefault="005353AB" w:rsidP="005353AB">
      <w:pPr>
        <w:spacing w:after="0" w:line="240" w:lineRule="auto"/>
        <w:rPr>
          <w:rFonts w:ascii="Tahoma" w:eastAsia="Times New Roman" w:hAnsi="Tahoma" w:cs="Tahoma"/>
          <w:color w:val="000000"/>
          <w:sz w:val="20"/>
          <w:szCs w:val="20"/>
        </w:rPr>
      </w:pPr>
      <w:r w:rsidRPr="005353AB">
        <w:rPr>
          <w:rFonts w:ascii="Tahoma" w:eastAsia="Times New Roman" w:hAnsi="Tahoma" w:cs="Tahoma"/>
          <w:color w:val="000000"/>
          <w:sz w:val="20"/>
          <w:szCs w:val="20"/>
        </w:rPr>
        <w:t>type pip.exe install azure from {</w:t>
      </w:r>
      <w:proofErr w:type="spellStart"/>
      <w:r w:rsidRPr="005353AB">
        <w:rPr>
          <w:rFonts w:ascii="Tahoma" w:eastAsia="Times New Roman" w:hAnsi="Tahoma" w:cs="Tahoma"/>
          <w:color w:val="000000"/>
          <w:sz w:val="20"/>
          <w:szCs w:val="20"/>
        </w:rPr>
        <w:t>python_folder</w:t>
      </w:r>
      <w:proofErr w:type="spellEnd"/>
      <w:r w:rsidRPr="005353AB">
        <w:rPr>
          <w:rFonts w:ascii="Tahoma" w:eastAsia="Times New Roman" w:hAnsi="Tahoma" w:cs="Tahoma"/>
          <w:color w:val="000000"/>
          <w:sz w:val="20"/>
          <w:szCs w:val="20"/>
        </w:rPr>
        <w:t>}/script</w:t>
      </w:r>
      <w:r w:rsidR="00556AA8">
        <w:rPr>
          <w:rFonts w:ascii="Tahoma" w:eastAsia="Times New Roman" w:hAnsi="Tahoma" w:cs="Tahoma"/>
          <w:color w:val="000000"/>
          <w:sz w:val="20"/>
          <w:szCs w:val="20"/>
        </w:rPr>
        <w:t xml:space="preserve"> to install the required module.</w:t>
      </w:r>
    </w:p>
    <w:p w:rsidR="00147D0A" w:rsidRDefault="00147D0A" w:rsidP="00BB2EC5">
      <w:pPr>
        <w:tabs>
          <w:tab w:val="left" w:pos="720"/>
        </w:tabs>
        <w:jc w:val="both"/>
        <w:rPr>
          <w:b/>
          <w:u w:val="single"/>
        </w:rPr>
      </w:pPr>
    </w:p>
    <w:p w:rsidR="00147D0A" w:rsidRPr="00147D0A" w:rsidRDefault="00147D0A" w:rsidP="00BB2EC5">
      <w:pPr>
        <w:tabs>
          <w:tab w:val="left" w:pos="720"/>
        </w:tabs>
        <w:jc w:val="both"/>
      </w:pPr>
      <w:r>
        <w:t xml:space="preserve">Please note, currently only uploading to Azure FS is supported. </w:t>
      </w:r>
    </w:p>
    <w:p w:rsidR="005353AB" w:rsidRDefault="005353AB" w:rsidP="00BB2EC5">
      <w:pPr>
        <w:tabs>
          <w:tab w:val="left" w:pos="720"/>
        </w:tabs>
        <w:jc w:val="both"/>
        <w:rPr>
          <w:b/>
          <w:u w:val="single"/>
        </w:rPr>
      </w:pPr>
    </w:p>
    <w:p w:rsidR="00BB2EC5" w:rsidRPr="006205F9" w:rsidRDefault="00BB2EC5" w:rsidP="00BB2EC5">
      <w:pPr>
        <w:tabs>
          <w:tab w:val="left" w:pos="720"/>
        </w:tabs>
        <w:jc w:val="both"/>
        <w:rPr>
          <w:b/>
          <w:u w:val="single"/>
        </w:rPr>
      </w:pPr>
      <w:r>
        <w:rPr>
          <w:b/>
          <w:u w:val="single"/>
        </w:rPr>
        <w:t xml:space="preserve">Using Landsat 8 data provided by Amazon to create caching MRF files </w:t>
      </w:r>
    </w:p>
    <w:p w:rsidR="00BF3A6F" w:rsidRDefault="00BB2EC5" w:rsidP="00BB2EC5">
      <w:pPr>
        <w:jc w:val="both"/>
      </w:pPr>
      <w:r>
        <w:t>Amazon provides Landsat 8 data to used/accesses to the users freely as part of their PDS (Public Dataset) program.</w:t>
      </w:r>
      <w:r w:rsidR="00BF3A6F">
        <w:t xml:space="preserve">(see </w:t>
      </w:r>
      <w:hyperlink r:id="rId7" w:history="1">
        <w:r w:rsidR="00BF3A6F" w:rsidRPr="004A38BF">
          <w:rPr>
            <w:rStyle w:val="Hyperlink"/>
          </w:rPr>
          <w:t>http://aws.amazon.com/public-data-sets/landsat</w:t>
        </w:r>
      </w:hyperlink>
      <w:r w:rsidR="00BF3A6F">
        <w:t>) T</w:t>
      </w:r>
      <w:r>
        <w:t>hese data</w:t>
      </w:r>
      <w:r w:rsidR="00BF3A6F">
        <w:t>sets are i</w:t>
      </w:r>
      <w:r>
        <w:t xml:space="preserve">n </w:t>
      </w:r>
      <w:proofErr w:type="spellStart"/>
      <w:r>
        <w:t>geotiff</w:t>
      </w:r>
      <w:proofErr w:type="spellEnd"/>
      <w:r>
        <w:t xml:space="preserve"> format, with pyramids build at a factor of 3. </w:t>
      </w:r>
      <w:r w:rsidR="00BF3A6F">
        <w:t xml:space="preserve">Using </w:t>
      </w:r>
      <w:proofErr w:type="spellStart"/>
      <w:r w:rsidR="00BF3A6F">
        <w:t>CahingMRF</w:t>
      </w:r>
      <w:proofErr w:type="spellEnd"/>
      <w:r w:rsidR="00BF3A6F">
        <w:t xml:space="preserve"> it is possible to directly use them in within ArcGIS. To access a scene the path row and scene-id are required.</w:t>
      </w:r>
      <w:r>
        <w:t xml:space="preserve"> A configuration file </w:t>
      </w:r>
      <w:r w:rsidR="00BF3A6F">
        <w:t>(OptimizeRasters_PDScaching.xml)</w:t>
      </w:r>
      <w:r>
        <w:t>with all required parameters is provided</w:t>
      </w:r>
      <w:r w:rsidR="00BF3A6F">
        <w:t>.</w:t>
      </w:r>
    </w:p>
    <w:p w:rsidR="00BB2EC5" w:rsidRDefault="00BF3A6F" w:rsidP="00BB2EC5">
      <w:pPr>
        <w:jc w:val="both"/>
      </w:pPr>
      <w:r>
        <w:t xml:space="preserve">Following is  a </w:t>
      </w:r>
      <w:r w:rsidR="00BB2EC5">
        <w:t xml:space="preserve">sample command. </w:t>
      </w:r>
    </w:p>
    <w:p w:rsidR="00BB2EC5" w:rsidRDefault="00BB2EC5" w:rsidP="00BB2EC5">
      <w:r w:rsidRPr="00BD3F52">
        <w:lastRenderedPageBreak/>
        <w:t xml:space="preserve">c:\Python27\ArcGIS10.3\python.exe c:\Image_Mgmt_Workflows\OptimizeRasters\OptimizeRasters.py </w:t>
      </w:r>
      <w:r>
        <w:t>-c</w:t>
      </w:r>
      <w:r w:rsidRPr="00BD3F52">
        <w:t>onfig=c:\Image_Mgmt_Workflows\OptimizeRasters\</w:t>
      </w:r>
      <w:r w:rsidRPr="00BD3F52">
        <w:rPr>
          <w:b/>
        </w:rPr>
        <w:t>OptimizeRasters_PDScaching.xml</w:t>
      </w:r>
      <w:r>
        <w:t xml:space="preserve"> </w:t>
      </w:r>
      <w:r w:rsidRPr="00BD3F52">
        <w:t>-input=L8/160/043/LC81600432015109LGN00</w:t>
      </w:r>
      <w:r>
        <w:t xml:space="preserve"> </w:t>
      </w:r>
      <w:r w:rsidR="003F1DBC">
        <w:t>-</w:t>
      </w:r>
      <w:proofErr w:type="spellStart"/>
      <w:r w:rsidR="003F1DBC" w:rsidRPr="003F1DBC">
        <w:t>clouddownload</w:t>
      </w:r>
      <w:proofErr w:type="spellEnd"/>
      <w:r w:rsidRPr="00BD3F52">
        <w:t>=true -output=c:\temp\</w:t>
      </w:r>
      <w:r w:rsidR="00BF3A6F" w:rsidRPr="00BD3F52">
        <w:t xml:space="preserve"> </w:t>
      </w:r>
      <w:proofErr w:type="spellStart"/>
      <w:r w:rsidRPr="00BD3F52">
        <w:t>landsatpdsdata</w:t>
      </w:r>
      <w:proofErr w:type="spellEnd"/>
      <w:r w:rsidRPr="00BD3F52">
        <w:t>\L8\160\043\LC81600432015109LGN00</w:t>
      </w:r>
    </w:p>
    <w:p w:rsidR="00BB2EC5" w:rsidRDefault="00BB2EC5" w:rsidP="00FC080B">
      <w:pPr>
        <w:tabs>
          <w:tab w:val="left" w:pos="720"/>
        </w:tabs>
        <w:jc w:val="both"/>
        <w:rPr>
          <w:b/>
          <w:u w:val="single"/>
        </w:rPr>
      </w:pPr>
    </w:p>
    <w:p w:rsidR="00B17D2D" w:rsidRPr="006205F9" w:rsidRDefault="00B17D2D" w:rsidP="00B17D2D">
      <w:pPr>
        <w:tabs>
          <w:tab w:val="left" w:pos="720"/>
        </w:tabs>
        <w:jc w:val="both"/>
        <w:rPr>
          <w:b/>
          <w:u w:val="single"/>
        </w:rPr>
      </w:pPr>
      <w:r>
        <w:rPr>
          <w:b/>
          <w:u w:val="single"/>
        </w:rPr>
        <w:t xml:space="preserve">Creating </w:t>
      </w:r>
      <w:proofErr w:type="spellStart"/>
      <w:r>
        <w:rPr>
          <w:b/>
          <w:u w:val="single"/>
        </w:rPr>
        <w:t>CachingMRF</w:t>
      </w:r>
      <w:proofErr w:type="spellEnd"/>
      <w:r>
        <w:rPr>
          <w:b/>
          <w:u w:val="single"/>
        </w:rPr>
        <w:t xml:space="preserve"> files from rasters stored on a network attached storage</w:t>
      </w:r>
    </w:p>
    <w:p w:rsidR="00B17D2D" w:rsidRDefault="00B17D2D" w:rsidP="00B17D2D">
      <w:pPr>
        <w:jc w:val="both"/>
      </w:pPr>
      <w:proofErr w:type="spellStart"/>
      <w:r>
        <w:t>CachingMRF</w:t>
      </w:r>
      <w:proofErr w:type="spellEnd"/>
      <w:r>
        <w:t xml:space="preserve"> can be used to speed up access of data to slower network attached storage, by creating </w:t>
      </w:r>
      <w:proofErr w:type="spellStart"/>
      <w:r>
        <w:t>CachingMRF</w:t>
      </w:r>
      <w:proofErr w:type="spellEnd"/>
      <w:r>
        <w:t xml:space="preserve"> files of the source data on a fast local (or SSD based) drives. </w:t>
      </w:r>
    </w:p>
    <w:p w:rsidR="00B17D2D" w:rsidRDefault="00B17D2D" w:rsidP="00B17D2D">
      <w:pPr>
        <w:tabs>
          <w:tab w:val="left" w:pos="720"/>
        </w:tabs>
        <w:jc w:val="both"/>
      </w:pPr>
      <w:r>
        <w:t>The following command line can be used:</w:t>
      </w:r>
    </w:p>
    <w:p w:rsidR="00B17D2D" w:rsidRDefault="00B17D2D" w:rsidP="00B17D2D">
      <w:pPr>
        <w:jc w:val="both"/>
      </w:pPr>
      <w:r>
        <w:t>&lt;path to python.exe&gt; &lt;path to optimizerasters.py&gt; -input=&lt;path to source data&gt; -output=&lt;path to fast disk&gt; -mode=</w:t>
      </w:r>
      <w:proofErr w:type="spellStart"/>
      <w:r>
        <w:t>cachingmrf</w:t>
      </w:r>
      <w:proofErr w:type="spellEnd"/>
    </w:p>
    <w:p w:rsidR="00B17D2D" w:rsidRDefault="00B17D2D" w:rsidP="00FC080B">
      <w:pPr>
        <w:tabs>
          <w:tab w:val="left" w:pos="720"/>
        </w:tabs>
        <w:jc w:val="both"/>
        <w:rPr>
          <w:b/>
          <w:u w:val="single"/>
        </w:rPr>
      </w:pPr>
    </w:p>
    <w:p w:rsidR="00FC080B" w:rsidRPr="006205F9" w:rsidRDefault="00FC080B" w:rsidP="00FC080B">
      <w:pPr>
        <w:tabs>
          <w:tab w:val="left" w:pos="720"/>
        </w:tabs>
        <w:jc w:val="both"/>
        <w:rPr>
          <w:b/>
          <w:u w:val="single"/>
        </w:rPr>
      </w:pPr>
      <w:r>
        <w:rPr>
          <w:b/>
          <w:u w:val="single"/>
        </w:rPr>
        <w:t>Using Spl</w:t>
      </w:r>
      <w:r w:rsidR="000E38D7">
        <w:rPr>
          <w:b/>
          <w:u w:val="single"/>
        </w:rPr>
        <w:t>i</w:t>
      </w:r>
      <w:r>
        <w:rPr>
          <w:b/>
          <w:u w:val="single"/>
        </w:rPr>
        <w:t>t MRF with rasters stored on a network attached storage</w:t>
      </w:r>
    </w:p>
    <w:p w:rsidR="00E40DA8" w:rsidRDefault="00BF3A6F" w:rsidP="00BF3A6F">
      <w:pPr>
        <w:jc w:val="both"/>
      </w:pPr>
      <w:r>
        <w:t xml:space="preserve">MRF files can be used also without the caching option, while still optimizing access. This is typical systems with NAS (Network Attached Storage). When ArcGIS access a file it also access the associated metadata files. One way of optimizing the access it to ensure the metadata files and </w:t>
      </w:r>
      <w:proofErr w:type="spellStart"/>
      <w:r>
        <w:t>SpitMRF</w:t>
      </w:r>
      <w:proofErr w:type="spellEnd"/>
      <w:r>
        <w:t xml:space="preserve"> files are copied to faster local storage, while leaving the large data files on the NAS.  </w:t>
      </w:r>
      <w:r w:rsidR="00DB64BF">
        <w:t>In the ‘</w:t>
      </w:r>
      <w:proofErr w:type="spellStart"/>
      <w:r w:rsidR="00DB64BF" w:rsidRPr="00DB64BF">
        <w:t>SplitMRF</w:t>
      </w:r>
      <w:proofErr w:type="spellEnd"/>
      <w:r w:rsidR="00DB64BF">
        <w:t xml:space="preserve">’ mode, a copy of the input directory is created, but it excludes the MRF data files and instead adds links in the MRF files to point back to them. </w:t>
      </w:r>
    </w:p>
    <w:p w:rsidR="006422FD" w:rsidRDefault="006422FD" w:rsidP="006422FD">
      <w:pPr>
        <w:tabs>
          <w:tab w:val="left" w:pos="720"/>
        </w:tabs>
        <w:jc w:val="both"/>
      </w:pPr>
      <w:r>
        <w:t>The following command line can be used:</w:t>
      </w:r>
    </w:p>
    <w:p w:rsidR="006422FD" w:rsidRDefault="004C705F" w:rsidP="006422FD">
      <w:pPr>
        <w:jc w:val="both"/>
      </w:pPr>
      <w:r>
        <w:t xml:space="preserve">&lt;path to python.exe&gt; &lt;path to optimizerasters.py&gt; -input=&lt;path to s3 input folder&gt; -output=&lt;path to </w:t>
      </w:r>
      <w:proofErr w:type="spellStart"/>
      <w:r>
        <w:t>outputfolder</w:t>
      </w:r>
      <w:proofErr w:type="spellEnd"/>
      <w:r>
        <w:t>&gt; -mode=</w:t>
      </w:r>
      <w:proofErr w:type="spellStart"/>
      <w:r>
        <w:t>splitmrf</w:t>
      </w:r>
      <w:proofErr w:type="spellEnd"/>
    </w:p>
    <w:p w:rsidR="003B585A" w:rsidRDefault="003B585A" w:rsidP="006422FD">
      <w:pPr>
        <w:jc w:val="both"/>
      </w:pPr>
    </w:p>
    <w:p w:rsidR="00F74257" w:rsidRPr="00F74257" w:rsidRDefault="00F74257" w:rsidP="006422FD">
      <w:pPr>
        <w:jc w:val="both"/>
        <w:rPr>
          <w:b/>
          <w:u w:val="single"/>
        </w:rPr>
      </w:pPr>
      <w:r w:rsidRPr="00F74257">
        <w:rPr>
          <w:b/>
          <w:u w:val="single"/>
        </w:rPr>
        <w:t>Cache Management</w:t>
      </w:r>
    </w:p>
    <w:p w:rsidR="00F8657D" w:rsidRDefault="00F74257" w:rsidP="006422FD">
      <w:pPr>
        <w:jc w:val="both"/>
      </w:pPr>
      <w:r>
        <w:t xml:space="preserve">When using </w:t>
      </w:r>
      <w:proofErr w:type="spellStart"/>
      <w:r w:rsidR="000B0E0A">
        <w:t>CloneMRF</w:t>
      </w:r>
      <w:proofErr w:type="spellEnd"/>
      <w:r>
        <w:t xml:space="preserve"> or </w:t>
      </w:r>
      <w:proofErr w:type="spellStart"/>
      <w:r>
        <w:t>CachingMRF</w:t>
      </w:r>
      <w:proofErr w:type="spellEnd"/>
      <w:r>
        <w:t xml:space="preserve"> the MRF driver creates caches of the rasters tiles and associated indices. The MRF driver will only add to the cache, but not delete the cache for example if the disk gets full. These cache files can grow to become very large and care should be taken to ensure they are correctly managed. </w:t>
      </w:r>
    </w:p>
    <w:p w:rsidR="00F8657D" w:rsidRDefault="00F8657D" w:rsidP="00F8657D">
      <w:pPr>
        <w:jc w:val="both"/>
      </w:pPr>
      <w:r>
        <w:t>By default the caches will be saved with the extension .</w:t>
      </w:r>
      <w:proofErr w:type="spellStart"/>
      <w:r>
        <w:t>mrf_cache</w:t>
      </w:r>
      <w:proofErr w:type="spellEnd"/>
      <w:r>
        <w:t xml:space="preserve"> in the same directory as the MRF files. It is often advantageous to define the cache to be stored in a separate location so that the files can be easily deleted. The MRF driver has been designed to be robust to the deletion of these files. If an </w:t>
      </w:r>
      <w:proofErr w:type="spellStart"/>
      <w:r>
        <w:t>mrf_cache</w:t>
      </w:r>
      <w:proofErr w:type="spellEnd"/>
      <w:r>
        <w:t xml:space="preserve"> is found to be missing the driver will fetch new tiles and start recreating the files. The location to store the </w:t>
      </w:r>
      <w:proofErr w:type="spellStart"/>
      <w:r>
        <w:t>mrf_cache</w:t>
      </w:r>
      <w:proofErr w:type="spellEnd"/>
      <w:r>
        <w:t xml:space="preserve"> is defined using the –cache option in the command line. </w:t>
      </w:r>
      <w:r w:rsidR="006B3C30">
        <w:t>Typically one does no</w:t>
      </w:r>
      <w:r w:rsidR="00905EC5">
        <w:t xml:space="preserve">t want all the cache files in </w:t>
      </w:r>
      <w:r w:rsidR="006B3C30">
        <w:t>a single directory. As the cache files have the same name as the source raster</w:t>
      </w:r>
      <w:r w:rsidR="00905EC5">
        <w:t>,</w:t>
      </w:r>
      <w:r w:rsidR="006B3C30">
        <w:t xml:space="preserve"> it is possible for errors to occur if two files have the same name. It is therefor</w:t>
      </w:r>
      <w:r w:rsidR="00905EC5">
        <w:t>e</w:t>
      </w:r>
      <w:r w:rsidR="006B3C30">
        <w:t xml:space="preserve"> recommended to have cache follow a similar directory naming as the source data.</w:t>
      </w:r>
      <w:r w:rsidR="00654C54">
        <w:t xml:space="preserve"> The MRF driver will attempt to create the directory structure specified for the location of the MRF files. Best practice is to </w:t>
      </w:r>
      <w:r w:rsidR="00654C54">
        <w:lastRenderedPageBreak/>
        <w:t>define a drive or directory specifically for the cache. It is then easy to delete the files in this directory and subdirectories when additional space is required.</w:t>
      </w:r>
    </w:p>
    <w:p w:rsidR="00F8657D" w:rsidRPr="00905EC5" w:rsidRDefault="00F74257" w:rsidP="006422FD">
      <w:pPr>
        <w:jc w:val="both"/>
        <w:rPr>
          <w:strike/>
        </w:rPr>
      </w:pPr>
      <w:r w:rsidRPr="00905EC5">
        <w:rPr>
          <w:strike/>
        </w:rPr>
        <w:t>There are cases where</w:t>
      </w:r>
      <w:r w:rsidR="00F8657D" w:rsidRPr="00905EC5">
        <w:rPr>
          <w:strike/>
        </w:rPr>
        <w:t xml:space="preserve"> it is not advantageous to have cache files. An example of this would be the </w:t>
      </w:r>
      <w:r w:rsidRPr="00905EC5">
        <w:rPr>
          <w:strike/>
        </w:rPr>
        <w:t xml:space="preserve">generation of </w:t>
      </w:r>
      <w:proofErr w:type="spellStart"/>
      <w:r w:rsidRPr="00905EC5">
        <w:rPr>
          <w:strike/>
        </w:rPr>
        <w:t>tile</w:t>
      </w:r>
      <w:r w:rsidR="00F8657D" w:rsidRPr="00905EC5">
        <w:rPr>
          <w:strike/>
        </w:rPr>
        <w:t>cache</w:t>
      </w:r>
      <w:proofErr w:type="spellEnd"/>
      <w:r w:rsidR="00F8657D" w:rsidRPr="00905EC5">
        <w:rPr>
          <w:strike/>
        </w:rPr>
        <w:t>, where all the imagery from the source will be read only once. A simple way to achieve this is to point cache location to a temporary directory that can be renamed. If the directory does not exist then the cache is not created. It is therefore possible to turn off caching by renaming a directory.</w:t>
      </w:r>
    </w:p>
    <w:p w:rsidR="006B3C30" w:rsidRDefault="006B3C30" w:rsidP="006422FD">
      <w:pPr>
        <w:jc w:val="both"/>
      </w:pPr>
      <w:r w:rsidRPr="00905EC5">
        <w:rPr>
          <w:strike/>
        </w:rPr>
        <w:t>By default the MRF driver will not create directories if they do not exist. There is through an exception. If the location for the cache starts with the following from  z:\MRFcache (where z: is any drive letter), then the driver will create the specified directory structure if it does not exist. It is therefore recommended t</w:t>
      </w:r>
      <w:r w:rsidR="00654C54">
        <w:rPr>
          <w:strike/>
        </w:rPr>
        <w:t>o the cache in a directory with this name.</w:t>
      </w:r>
    </w:p>
    <w:p w:rsidR="00F8657D" w:rsidRDefault="00F8657D" w:rsidP="00F8657D">
      <w:pPr>
        <w:jc w:val="both"/>
      </w:pPr>
      <w:r>
        <w:t>OptimizeRasters contains some tools to assist in such MRF cache management.</w:t>
      </w:r>
    </w:p>
    <w:p w:rsidR="00F8657D" w:rsidRDefault="00654C54" w:rsidP="006422FD">
      <w:pPr>
        <w:jc w:val="both"/>
      </w:pPr>
      <w:r>
        <w:t>The XXXX tool can be used to clear cache based on amount of memory required.</w:t>
      </w:r>
    </w:p>
    <w:p w:rsidR="00654C54" w:rsidRDefault="00654C54" w:rsidP="006422FD">
      <w:pPr>
        <w:jc w:val="both"/>
      </w:pPr>
      <w:r>
        <w:t>Usage is …..</w:t>
      </w:r>
    </w:p>
    <w:p w:rsidR="00654C54" w:rsidRDefault="00654C54" w:rsidP="006422FD">
      <w:pPr>
        <w:jc w:val="both"/>
      </w:pPr>
      <w:r>
        <w:t>……………..</w:t>
      </w:r>
    </w:p>
    <w:p w:rsidR="00654C54" w:rsidRDefault="00654C54" w:rsidP="006422FD">
      <w:pPr>
        <w:jc w:val="both"/>
      </w:pPr>
      <w:r>
        <w:t>It is recommended to have this program run at a regular interval using Window Scheduler.</w:t>
      </w:r>
    </w:p>
    <w:p w:rsidR="00654C54" w:rsidRDefault="00654C54" w:rsidP="006422FD">
      <w:pPr>
        <w:jc w:val="both"/>
      </w:pPr>
    </w:p>
    <w:p w:rsidR="00F74257" w:rsidRPr="00F74257" w:rsidRDefault="00F74257" w:rsidP="006422FD">
      <w:pPr>
        <w:jc w:val="both"/>
        <w:rPr>
          <w:b/>
          <w:u w:val="single"/>
        </w:rPr>
      </w:pPr>
      <w:r w:rsidRPr="00F74257">
        <w:rPr>
          <w:b/>
          <w:u w:val="single"/>
        </w:rPr>
        <w:t>Special Considerations of ArcGIS Server</w:t>
      </w:r>
    </w:p>
    <w:p w:rsidR="00654C54" w:rsidRDefault="00654C54" w:rsidP="006422FD">
      <w:pPr>
        <w:jc w:val="both"/>
      </w:pPr>
      <w:r>
        <w:t>The MRF driver has been designed to enable multiple processes to write the same cache simultaneously without corrupting the cache.</w:t>
      </w:r>
    </w:p>
    <w:p w:rsidR="00F74257" w:rsidRDefault="00654C54" w:rsidP="006422FD">
      <w:pPr>
        <w:jc w:val="both"/>
      </w:pPr>
      <w:r>
        <w:t xml:space="preserve">When using ArcGIS for Desktop and Server on the same machine some special considerations are required. By default if ArcGIS Server creates a file then ArcGIS for desktop which is logged in as a different users is not able to read the file. This can cause corrupting in that some files </w:t>
      </w:r>
      <w:r w:rsidR="00FD1BA6">
        <w:t>cannot</w:t>
      </w:r>
      <w:r>
        <w:t xml:space="preserve"> be read.</w:t>
      </w:r>
    </w:p>
    <w:p w:rsidR="00654C54" w:rsidRDefault="00654C54" w:rsidP="006422FD">
      <w:pPr>
        <w:jc w:val="both"/>
      </w:pPr>
      <w:r>
        <w:t>To resolve this problem it is necessary to …………..</w:t>
      </w:r>
    </w:p>
    <w:p w:rsidR="00654C54" w:rsidRDefault="00654C54" w:rsidP="006422FD">
      <w:pPr>
        <w:jc w:val="both"/>
      </w:pPr>
    </w:p>
    <w:p w:rsidR="00654C54" w:rsidRDefault="00654C54" w:rsidP="006422FD">
      <w:pPr>
        <w:jc w:val="both"/>
      </w:pPr>
    </w:p>
    <w:p w:rsidR="00F74257" w:rsidRDefault="00F74257" w:rsidP="006422FD">
      <w:pPr>
        <w:jc w:val="both"/>
      </w:pPr>
    </w:p>
    <w:p w:rsidR="006422FD" w:rsidRDefault="006422FD" w:rsidP="006422FD">
      <w:pPr>
        <w:jc w:val="center"/>
      </w:pPr>
      <w:r>
        <w:t>-------------- End of Document --------------</w:t>
      </w:r>
    </w:p>
    <w:p w:rsidR="00BB4825" w:rsidRDefault="00BB4825" w:rsidP="00222B55">
      <w:pPr>
        <w:tabs>
          <w:tab w:val="left" w:pos="720"/>
        </w:tabs>
        <w:jc w:val="both"/>
      </w:pPr>
    </w:p>
    <w:p w:rsidR="006422FD" w:rsidRDefault="006422FD" w:rsidP="00222B55">
      <w:pPr>
        <w:tabs>
          <w:tab w:val="left" w:pos="720"/>
        </w:tabs>
        <w:jc w:val="both"/>
      </w:pPr>
      <w:bookmarkStart w:id="4" w:name="_[Setup_S3_credentials]"/>
      <w:bookmarkStart w:id="5" w:name="_1.AWS_standards_to"/>
      <w:bookmarkEnd w:id="4"/>
      <w:bookmarkEnd w:id="5"/>
    </w:p>
    <w:sectPr w:rsidR="0064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47BB9"/>
    <w:multiLevelType w:val="hybridMultilevel"/>
    <w:tmpl w:val="9D24DA0A"/>
    <w:lvl w:ilvl="0" w:tplc="1B0605E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E6124C"/>
    <w:multiLevelType w:val="hybridMultilevel"/>
    <w:tmpl w:val="1618E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94F50"/>
    <w:multiLevelType w:val="hybridMultilevel"/>
    <w:tmpl w:val="F0CC4386"/>
    <w:lvl w:ilvl="0" w:tplc="1B0605E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3B4C82"/>
    <w:multiLevelType w:val="hybridMultilevel"/>
    <w:tmpl w:val="802E0CB6"/>
    <w:lvl w:ilvl="0" w:tplc="59384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D94A1D"/>
    <w:multiLevelType w:val="hybridMultilevel"/>
    <w:tmpl w:val="B4DC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84377A"/>
    <w:multiLevelType w:val="hybridMultilevel"/>
    <w:tmpl w:val="99609022"/>
    <w:lvl w:ilvl="0" w:tplc="20ACEC9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73A710F9"/>
    <w:multiLevelType w:val="hybridMultilevel"/>
    <w:tmpl w:val="B0D0AC46"/>
    <w:lvl w:ilvl="0" w:tplc="1B0605EC">
      <w:start w:val="1"/>
      <w:numFmt w:val="bullet"/>
      <w:lvlText w:val="-"/>
      <w:lvlJc w:val="left"/>
      <w:pPr>
        <w:ind w:left="720" w:hanging="360"/>
      </w:pPr>
      <w:rPr>
        <w:rFonts w:ascii="Calibri" w:eastAsiaTheme="minorHAnsi" w:hAnsi="Calibr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B29"/>
    <w:rsid w:val="00002C7A"/>
    <w:rsid w:val="00017CCA"/>
    <w:rsid w:val="00023D2B"/>
    <w:rsid w:val="0004224E"/>
    <w:rsid w:val="00056071"/>
    <w:rsid w:val="00064767"/>
    <w:rsid w:val="00075D75"/>
    <w:rsid w:val="00090E8F"/>
    <w:rsid w:val="000938F6"/>
    <w:rsid w:val="000A22E7"/>
    <w:rsid w:val="000A396E"/>
    <w:rsid w:val="000A4C7C"/>
    <w:rsid w:val="000A6F59"/>
    <w:rsid w:val="000B0E0A"/>
    <w:rsid w:val="000C7F11"/>
    <w:rsid w:val="000D05D7"/>
    <w:rsid w:val="000E1CBC"/>
    <w:rsid w:val="000E38D7"/>
    <w:rsid w:val="000F10E6"/>
    <w:rsid w:val="000F271D"/>
    <w:rsid w:val="001019F4"/>
    <w:rsid w:val="001173CA"/>
    <w:rsid w:val="001178C3"/>
    <w:rsid w:val="00123F36"/>
    <w:rsid w:val="00134024"/>
    <w:rsid w:val="00136514"/>
    <w:rsid w:val="00142AEE"/>
    <w:rsid w:val="00146E93"/>
    <w:rsid w:val="00147D0A"/>
    <w:rsid w:val="00150EF3"/>
    <w:rsid w:val="0016255D"/>
    <w:rsid w:val="001644B1"/>
    <w:rsid w:val="00177143"/>
    <w:rsid w:val="00177A00"/>
    <w:rsid w:val="001813D5"/>
    <w:rsid w:val="0018151E"/>
    <w:rsid w:val="001A140B"/>
    <w:rsid w:val="001A5F1E"/>
    <w:rsid w:val="001E2960"/>
    <w:rsid w:val="001E4511"/>
    <w:rsid w:val="002107FC"/>
    <w:rsid w:val="002142D5"/>
    <w:rsid w:val="00216238"/>
    <w:rsid w:val="00222091"/>
    <w:rsid w:val="00222B55"/>
    <w:rsid w:val="00235EB3"/>
    <w:rsid w:val="0024178F"/>
    <w:rsid w:val="00246116"/>
    <w:rsid w:val="00257FA6"/>
    <w:rsid w:val="00280E15"/>
    <w:rsid w:val="002820D6"/>
    <w:rsid w:val="002A1D8B"/>
    <w:rsid w:val="002B22CA"/>
    <w:rsid w:val="002C63D5"/>
    <w:rsid w:val="002D05F8"/>
    <w:rsid w:val="002D1DD7"/>
    <w:rsid w:val="002D3939"/>
    <w:rsid w:val="002D5206"/>
    <w:rsid w:val="002D6A24"/>
    <w:rsid w:val="002E6A17"/>
    <w:rsid w:val="002F3AF5"/>
    <w:rsid w:val="00300FE2"/>
    <w:rsid w:val="0030746A"/>
    <w:rsid w:val="003127C3"/>
    <w:rsid w:val="00313D62"/>
    <w:rsid w:val="00326203"/>
    <w:rsid w:val="00330331"/>
    <w:rsid w:val="0035401A"/>
    <w:rsid w:val="00356A92"/>
    <w:rsid w:val="00363DE6"/>
    <w:rsid w:val="00370410"/>
    <w:rsid w:val="003911B8"/>
    <w:rsid w:val="00392F3E"/>
    <w:rsid w:val="0039468B"/>
    <w:rsid w:val="00396D95"/>
    <w:rsid w:val="003A131A"/>
    <w:rsid w:val="003A2A5B"/>
    <w:rsid w:val="003A39F2"/>
    <w:rsid w:val="003A47F7"/>
    <w:rsid w:val="003B19D5"/>
    <w:rsid w:val="003B585A"/>
    <w:rsid w:val="003C35CA"/>
    <w:rsid w:val="003E35F5"/>
    <w:rsid w:val="003E51C9"/>
    <w:rsid w:val="003F1DBC"/>
    <w:rsid w:val="004015F8"/>
    <w:rsid w:val="00401820"/>
    <w:rsid w:val="00411DDF"/>
    <w:rsid w:val="004150BA"/>
    <w:rsid w:val="00417EC3"/>
    <w:rsid w:val="00421E92"/>
    <w:rsid w:val="0042707F"/>
    <w:rsid w:val="004417A4"/>
    <w:rsid w:val="00447151"/>
    <w:rsid w:val="00474DC1"/>
    <w:rsid w:val="004800D6"/>
    <w:rsid w:val="004C0591"/>
    <w:rsid w:val="004C705F"/>
    <w:rsid w:val="004D2A39"/>
    <w:rsid w:val="004F375A"/>
    <w:rsid w:val="004F3F46"/>
    <w:rsid w:val="004F5BB6"/>
    <w:rsid w:val="00515AFD"/>
    <w:rsid w:val="00524BD0"/>
    <w:rsid w:val="005353AB"/>
    <w:rsid w:val="00556AA8"/>
    <w:rsid w:val="005709C5"/>
    <w:rsid w:val="005818FF"/>
    <w:rsid w:val="00590013"/>
    <w:rsid w:val="005938A4"/>
    <w:rsid w:val="005A0669"/>
    <w:rsid w:val="005A14CA"/>
    <w:rsid w:val="005C5397"/>
    <w:rsid w:val="005C76EB"/>
    <w:rsid w:val="005D05F2"/>
    <w:rsid w:val="005D6FFB"/>
    <w:rsid w:val="00603FC1"/>
    <w:rsid w:val="00606B27"/>
    <w:rsid w:val="006205F9"/>
    <w:rsid w:val="00622CE8"/>
    <w:rsid w:val="006422FD"/>
    <w:rsid w:val="006436F6"/>
    <w:rsid w:val="00654C54"/>
    <w:rsid w:val="006556F1"/>
    <w:rsid w:val="00656B1C"/>
    <w:rsid w:val="00661D56"/>
    <w:rsid w:val="00685343"/>
    <w:rsid w:val="00685AF1"/>
    <w:rsid w:val="00690E54"/>
    <w:rsid w:val="006B3C30"/>
    <w:rsid w:val="006C212D"/>
    <w:rsid w:val="006D006E"/>
    <w:rsid w:val="006D2249"/>
    <w:rsid w:val="006D3F3A"/>
    <w:rsid w:val="006E6A9C"/>
    <w:rsid w:val="006E75BD"/>
    <w:rsid w:val="006F3B42"/>
    <w:rsid w:val="006F3D8D"/>
    <w:rsid w:val="00703037"/>
    <w:rsid w:val="00710F92"/>
    <w:rsid w:val="00727258"/>
    <w:rsid w:val="00733B33"/>
    <w:rsid w:val="0074181B"/>
    <w:rsid w:val="00752198"/>
    <w:rsid w:val="00752394"/>
    <w:rsid w:val="00757517"/>
    <w:rsid w:val="00760816"/>
    <w:rsid w:val="00761CBF"/>
    <w:rsid w:val="007758E5"/>
    <w:rsid w:val="007A058C"/>
    <w:rsid w:val="007A2FCF"/>
    <w:rsid w:val="007A79D9"/>
    <w:rsid w:val="007C32F7"/>
    <w:rsid w:val="007C7DC2"/>
    <w:rsid w:val="007D03F0"/>
    <w:rsid w:val="007D1F5E"/>
    <w:rsid w:val="007D3735"/>
    <w:rsid w:val="007E08FA"/>
    <w:rsid w:val="007F579C"/>
    <w:rsid w:val="00810DA3"/>
    <w:rsid w:val="00821D8D"/>
    <w:rsid w:val="00826F9B"/>
    <w:rsid w:val="0084784D"/>
    <w:rsid w:val="00847D87"/>
    <w:rsid w:val="00856EAF"/>
    <w:rsid w:val="008610E3"/>
    <w:rsid w:val="008850BC"/>
    <w:rsid w:val="0089687A"/>
    <w:rsid w:val="008A3773"/>
    <w:rsid w:val="008A79F1"/>
    <w:rsid w:val="008B1BF4"/>
    <w:rsid w:val="008B6449"/>
    <w:rsid w:val="008C1D2E"/>
    <w:rsid w:val="008D77D5"/>
    <w:rsid w:val="008E0312"/>
    <w:rsid w:val="008F3C7C"/>
    <w:rsid w:val="00905EC5"/>
    <w:rsid w:val="009120FA"/>
    <w:rsid w:val="009165CA"/>
    <w:rsid w:val="009250E7"/>
    <w:rsid w:val="00936DE6"/>
    <w:rsid w:val="00950EC3"/>
    <w:rsid w:val="009525CE"/>
    <w:rsid w:val="009579C0"/>
    <w:rsid w:val="00961FC8"/>
    <w:rsid w:val="0096448A"/>
    <w:rsid w:val="009877AA"/>
    <w:rsid w:val="009934D0"/>
    <w:rsid w:val="009952C3"/>
    <w:rsid w:val="009A7DB3"/>
    <w:rsid w:val="009B1B8E"/>
    <w:rsid w:val="009C5954"/>
    <w:rsid w:val="009D7330"/>
    <w:rsid w:val="009E076D"/>
    <w:rsid w:val="009F1739"/>
    <w:rsid w:val="009F2758"/>
    <w:rsid w:val="009F6A90"/>
    <w:rsid w:val="00A06625"/>
    <w:rsid w:val="00A0704A"/>
    <w:rsid w:val="00A14C65"/>
    <w:rsid w:val="00A14D38"/>
    <w:rsid w:val="00A25145"/>
    <w:rsid w:val="00A309D3"/>
    <w:rsid w:val="00A425DD"/>
    <w:rsid w:val="00A45DE8"/>
    <w:rsid w:val="00A473E2"/>
    <w:rsid w:val="00A53F51"/>
    <w:rsid w:val="00A57C25"/>
    <w:rsid w:val="00A62F96"/>
    <w:rsid w:val="00A639A1"/>
    <w:rsid w:val="00A64968"/>
    <w:rsid w:val="00A7236C"/>
    <w:rsid w:val="00A82DA5"/>
    <w:rsid w:val="00A867BA"/>
    <w:rsid w:val="00AA3F9C"/>
    <w:rsid w:val="00AA6798"/>
    <w:rsid w:val="00AD2B69"/>
    <w:rsid w:val="00AD74ED"/>
    <w:rsid w:val="00AF4960"/>
    <w:rsid w:val="00AF5285"/>
    <w:rsid w:val="00B1069E"/>
    <w:rsid w:val="00B10B9B"/>
    <w:rsid w:val="00B114ED"/>
    <w:rsid w:val="00B12A45"/>
    <w:rsid w:val="00B17D2D"/>
    <w:rsid w:val="00B210D9"/>
    <w:rsid w:val="00B40747"/>
    <w:rsid w:val="00B4232A"/>
    <w:rsid w:val="00B43918"/>
    <w:rsid w:val="00B47812"/>
    <w:rsid w:val="00B54403"/>
    <w:rsid w:val="00B61EA7"/>
    <w:rsid w:val="00B704C4"/>
    <w:rsid w:val="00B92EFF"/>
    <w:rsid w:val="00BA0743"/>
    <w:rsid w:val="00BA4001"/>
    <w:rsid w:val="00BA5A26"/>
    <w:rsid w:val="00BB2EC5"/>
    <w:rsid w:val="00BB4825"/>
    <w:rsid w:val="00BC114F"/>
    <w:rsid w:val="00BC1895"/>
    <w:rsid w:val="00BC60B8"/>
    <w:rsid w:val="00BC6F40"/>
    <w:rsid w:val="00BD3F52"/>
    <w:rsid w:val="00BD5EF9"/>
    <w:rsid w:val="00BD6011"/>
    <w:rsid w:val="00BE3E53"/>
    <w:rsid w:val="00BF3A6F"/>
    <w:rsid w:val="00BF4095"/>
    <w:rsid w:val="00BF7049"/>
    <w:rsid w:val="00C02F73"/>
    <w:rsid w:val="00C04440"/>
    <w:rsid w:val="00C21317"/>
    <w:rsid w:val="00C30496"/>
    <w:rsid w:val="00C46915"/>
    <w:rsid w:val="00C6413D"/>
    <w:rsid w:val="00C80B29"/>
    <w:rsid w:val="00C8288F"/>
    <w:rsid w:val="00C913ED"/>
    <w:rsid w:val="00C96D99"/>
    <w:rsid w:val="00CA33A5"/>
    <w:rsid w:val="00CA4391"/>
    <w:rsid w:val="00CB17F6"/>
    <w:rsid w:val="00CB42FE"/>
    <w:rsid w:val="00CB4E17"/>
    <w:rsid w:val="00CD1D38"/>
    <w:rsid w:val="00CE12C4"/>
    <w:rsid w:val="00CF437B"/>
    <w:rsid w:val="00D01667"/>
    <w:rsid w:val="00D068D6"/>
    <w:rsid w:val="00D23C45"/>
    <w:rsid w:val="00D31CB5"/>
    <w:rsid w:val="00D40781"/>
    <w:rsid w:val="00D834EF"/>
    <w:rsid w:val="00D90F88"/>
    <w:rsid w:val="00DA13EB"/>
    <w:rsid w:val="00DA75AA"/>
    <w:rsid w:val="00DB5AAD"/>
    <w:rsid w:val="00DB64BF"/>
    <w:rsid w:val="00DF044C"/>
    <w:rsid w:val="00DF65F7"/>
    <w:rsid w:val="00E064C0"/>
    <w:rsid w:val="00E1125C"/>
    <w:rsid w:val="00E11715"/>
    <w:rsid w:val="00E123A1"/>
    <w:rsid w:val="00E151E6"/>
    <w:rsid w:val="00E17FBC"/>
    <w:rsid w:val="00E23831"/>
    <w:rsid w:val="00E25870"/>
    <w:rsid w:val="00E32473"/>
    <w:rsid w:val="00E33CF9"/>
    <w:rsid w:val="00E40DA8"/>
    <w:rsid w:val="00E42848"/>
    <w:rsid w:val="00E476D7"/>
    <w:rsid w:val="00E476E4"/>
    <w:rsid w:val="00E50C32"/>
    <w:rsid w:val="00E54D92"/>
    <w:rsid w:val="00E915A9"/>
    <w:rsid w:val="00EB1528"/>
    <w:rsid w:val="00EB1EE0"/>
    <w:rsid w:val="00EC249E"/>
    <w:rsid w:val="00ED7CA2"/>
    <w:rsid w:val="00EE7183"/>
    <w:rsid w:val="00EE7809"/>
    <w:rsid w:val="00F04BD0"/>
    <w:rsid w:val="00F12E87"/>
    <w:rsid w:val="00F171F0"/>
    <w:rsid w:val="00F21478"/>
    <w:rsid w:val="00F22838"/>
    <w:rsid w:val="00F37D51"/>
    <w:rsid w:val="00F37ECD"/>
    <w:rsid w:val="00F4604F"/>
    <w:rsid w:val="00F72822"/>
    <w:rsid w:val="00F73EAD"/>
    <w:rsid w:val="00F74257"/>
    <w:rsid w:val="00F8657D"/>
    <w:rsid w:val="00F902E6"/>
    <w:rsid w:val="00FA0B21"/>
    <w:rsid w:val="00FA6488"/>
    <w:rsid w:val="00FC080B"/>
    <w:rsid w:val="00FC7224"/>
    <w:rsid w:val="00FD0EE2"/>
    <w:rsid w:val="00FD1BA6"/>
    <w:rsid w:val="00FD43CB"/>
    <w:rsid w:val="00FD649E"/>
    <w:rsid w:val="00FE2217"/>
    <w:rsid w:val="00FF1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C8F765-AF9C-4631-A099-90DD2CF4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8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4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4BF"/>
    <w:pPr>
      <w:spacing w:after="0" w:line="240" w:lineRule="auto"/>
      <w:ind w:left="720"/>
      <w:contextualSpacing/>
    </w:pPr>
  </w:style>
  <w:style w:type="character" w:customStyle="1" w:styleId="Heading1Char">
    <w:name w:val="Heading 1 Char"/>
    <w:basedOn w:val="DefaultParagraphFont"/>
    <w:link w:val="Heading1"/>
    <w:uiPriority w:val="9"/>
    <w:rsid w:val="00BB48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4825"/>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BB4825"/>
    <w:rPr>
      <w:i/>
      <w:iCs/>
      <w:color w:val="5B9BD5" w:themeColor="accent1"/>
    </w:rPr>
  </w:style>
  <w:style w:type="character" w:customStyle="1" w:styleId="apple-converted-space">
    <w:name w:val="apple-converted-space"/>
    <w:basedOn w:val="DefaultParagraphFont"/>
    <w:rsid w:val="00BB4825"/>
  </w:style>
  <w:style w:type="paragraph" w:styleId="BalloonText">
    <w:name w:val="Balloon Text"/>
    <w:basedOn w:val="Normal"/>
    <w:link w:val="BalloonTextChar"/>
    <w:uiPriority w:val="99"/>
    <w:semiHidden/>
    <w:unhideWhenUsed/>
    <w:rsid w:val="00BB4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825"/>
    <w:rPr>
      <w:rFonts w:ascii="Tahoma" w:hAnsi="Tahoma" w:cs="Tahoma"/>
      <w:sz w:val="16"/>
      <w:szCs w:val="16"/>
    </w:rPr>
  </w:style>
  <w:style w:type="character" w:styleId="Hyperlink">
    <w:name w:val="Hyperlink"/>
    <w:basedOn w:val="DefaultParagraphFont"/>
    <w:uiPriority w:val="99"/>
    <w:unhideWhenUsed/>
    <w:rsid w:val="00222B55"/>
    <w:rPr>
      <w:color w:val="0563C1" w:themeColor="hyperlink"/>
      <w:u w:val="single"/>
    </w:rPr>
  </w:style>
  <w:style w:type="table" w:styleId="TableGrid">
    <w:name w:val="Table Grid"/>
    <w:basedOn w:val="TableNormal"/>
    <w:uiPriority w:val="39"/>
    <w:rsid w:val="00391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11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59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551320">
      <w:bodyDiv w:val="1"/>
      <w:marLeft w:val="0"/>
      <w:marRight w:val="0"/>
      <w:marTop w:val="0"/>
      <w:marBottom w:val="0"/>
      <w:divBdr>
        <w:top w:val="none" w:sz="0" w:space="0" w:color="auto"/>
        <w:left w:val="none" w:sz="0" w:space="0" w:color="auto"/>
        <w:bottom w:val="none" w:sz="0" w:space="0" w:color="auto"/>
        <w:right w:val="none" w:sz="0" w:space="0" w:color="auto"/>
      </w:divBdr>
      <w:divsChild>
        <w:div w:id="1802307164">
          <w:marLeft w:val="0"/>
          <w:marRight w:val="0"/>
          <w:marTop w:val="0"/>
          <w:marBottom w:val="0"/>
          <w:divBdr>
            <w:top w:val="none" w:sz="0" w:space="0" w:color="auto"/>
            <w:left w:val="none" w:sz="0" w:space="0" w:color="auto"/>
            <w:bottom w:val="none" w:sz="0" w:space="0" w:color="auto"/>
            <w:right w:val="none" w:sz="0" w:space="0" w:color="auto"/>
          </w:divBdr>
        </w:div>
        <w:div w:id="118886931">
          <w:marLeft w:val="0"/>
          <w:marRight w:val="0"/>
          <w:marTop w:val="0"/>
          <w:marBottom w:val="0"/>
          <w:divBdr>
            <w:top w:val="none" w:sz="0" w:space="0" w:color="auto"/>
            <w:left w:val="none" w:sz="0" w:space="0" w:color="auto"/>
            <w:bottom w:val="none" w:sz="0" w:space="0" w:color="auto"/>
            <w:right w:val="none" w:sz="0" w:space="0" w:color="auto"/>
          </w:divBdr>
        </w:div>
        <w:div w:id="2079670518">
          <w:marLeft w:val="0"/>
          <w:marRight w:val="0"/>
          <w:marTop w:val="0"/>
          <w:marBottom w:val="0"/>
          <w:divBdr>
            <w:top w:val="none" w:sz="0" w:space="0" w:color="auto"/>
            <w:left w:val="none" w:sz="0" w:space="0" w:color="auto"/>
            <w:bottom w:val="none" w:sz="0" w:space="0" w:color="auto"/>
            <w:right w:val="none" w:sz="0" w:space="0" w:color="auto"/>
          </w:divBdr>
        </w:div>
        <w:div w:id="928006969">
          <w:marLeft w:val="0"/>
          <w:marRight w:val="0"/>
          <w:marTop w:val="0"/>
          <w:marBottom w:val="0"/>
          <w:divBdr>
            <w:top w:val="none" w:sz="0" w:space="0" w:color="auto"/>
            <w:left w:val="none" w:sz="0" w:space="0" w:color="auto"/>
            <w:bottom w:val="none" w:sz="0" w:space="0" w:color="auto"/>
            <w:right w:val="none" w:sz="0" w:space="0" w:color="auto"/>
          </w:divBdr>
        </w:div>
        <w:div w:id="2031947933">
          <w:marLeft w:val="0"/>
          <w:marRight w:val="0"/>
          <w:marTop w:val="0"/>
          <w:marBottom w:val="0"/>
          <w:divBdr>
            <w:top w:val="none" w:sz="0" w:space="0" w:color="auto"/>
            <w:left w:val="none" w:sz="0" w:space="0" w:color="auto"/>
            <w:bottom w:val="none" w:sz="0" w:space="0" w:color="auto"/>
            <w:right w:val="none" w:sz="0" w:space="0" w:color="auto"/>
          </w:divBdr>
        </w:div>
        <w:div w:id="1859663579">
          <w:marLeft w:val="0"/>
          <w:marRight w:val="0"/>
          <w:marTop w:val="0"/>
          <w:marBottom w:val="0"/>
          <w:divBdr>
            <w:top w:val="none" w:sz="0" w:space="0" w:color="auto"/>
            <w:left w:val="none" w:sz="0" w:space="0" w:color="auto"/>
            <w:bottom w:val="none" w:sz="0" w:space="0" w:color="auto"/>
            <w:right w:val="none" w:sz="0" w:space="0" w:color="auto"/>
          </w:divBdr>
        </w:div>
        <w:div w:id="1990477456">
          <w:marLeft w:val="0"/>
          <w:marRight w:val="0"/>
          <w:marTop w:val="0"/>
          <w:marBottom w:val="0"/>
          <w:divBdr>
            <w:top w:val="none" w:sz="0" w:space="0" w:color="auto"/>
            <w:left w:val="none" w:sz="0" w:space="0" w:color="auto"/>
            <w:bottom w:val="none" w:sz="0" w:space="0" w:color="auto"/>
            <w:right w:val="none" w:sz="0" w:space="0" w:color="auto"/>
          </w:divBdr>
        </w:div>
        <w:div w:id="682124038">
          <w:marLeft w:val="0"/>
          <w:marRight w:val="0"/>
          <w:marTop w:val="0"/>
          <w:marBottom w:val="0"/>
          <w:divBdr>
            <w:top w:val="none" w:sz="0" w:space="0" w:color="auto"/>
            <w:left w:val="none" w:sz="0" w:space="0" w:color="auto"/>
            <w:bottom w:val="none" w:sz="0" w:space="0" w:color="auto"/>
            <w:right w:val="none" w:sz="0" w:space="0" w:color="auto"/>
          </w:divBdr>
        </w:div>
        <w:div w:id="132334767">
          <w:marLeft w:val="0"/>
          <w:marRight w:val="0"/>
          <w:marTop w:val="0"/>
          <w:marBottom w:val="0"/>
          <w:divBdr>
            <w:top w:val="none" w:sz="0" w:space="0" w:color="auto"/>
            <w:left w:val="none" w:sz="0" w:space="0" w:color="auto"/>
            <w:bottom w:val="none" w:sz="0" w:space="0" w:color="auto"/>
            <w:right w:val="none" w:sz="0" w:space="0" w:color="auto"/>
          </w:divBdr>
        </w:div>
        <w:div w:id="78018548">
          <w:marLeft w:val="0"/>
          <w:marRight w:val="0"/>
          <w:marTop w:val="0"/>
          <w:marBottom w:val="0"/>
          <w:divBdr>
            <w:top w:val="none" w:sz="0" w:space="0" w:color="auto"/>
            <w:left w:val="none" w:sz="0" w:space="0" w:color="auto"/>
            <w:bottom w:val="none" w:sz="0" w:space="0" w:color="auto"/>
            <w:right w:val="none" w:sz="0" w:space="0" w:color="auto"/>
          </w:divBdr>
        </w:div>
        <w:div w:id="1908958884">
          <w:marLeft w:val="0"/>
          <w:marRight w:val="0"/>
          <w:marTop w:val="0"/>
          <w:marBottom w:val="0"/>
          <w:divBdr>
            <w:top w:val="none" w:sz="0" w:space="0" w:color="auto"/>
            <w:left w:val="none" w:sz="0" w:space="0" w:color="auto"/>
            <w:bottom w:val="none" w:sz="0" w:space="0" w:color="auto"/>
            <w:right w:val="none" w:sz="0" w:space="0" w:color="auto"/>
          </w:divBdr>
        </w:div>
        <w:div w:id="1091855398">
          <w:marLeft w:val="0"/>
          <w:marRight w:val="0"/>
          <w:marTop w:val="0"/>
          <w:marBottom w:val="0"/>
          <w:divBdr>
            <w:top w:val="none" w:sz="0" w:space="0" w:color="auto"/>
            <w:left w:val="none" w:sz="0" w:space="0" w:color="auto"/>
            <w:bottom w:val="none" w:sz="0" w:space="0" w:color="auto"/>
            <w:right w:val="none" w:sz="0" w:space="0" w:color="auto"/>
          </w:divBdr>
        </w:div>
        <w:div w:id="832528795">
          <w:marLeft w:val="0"/>
          <w:marRight w:val="0"/>
          <w:marTop w:val="0"/>
          <w:marBottom w:val="0"/>
          <w:divBdr>
            <w:top w:val="none" w:sz="0" w:space="0" w:color="auto"/>
            <w:left w:val="none" w:sz="0" w:space="0" w:color="auto"/>
            <w:bottom w:val="none" w:sz="0" w:space="0" w:color="auto"/>
            <w:right w:val="none" w:sz="0" w:space="0" w:color="auto"/>
          </w:divBdr>
        </w:div>
      </w:divsChild>
    </w:div>
    <w:div w:id="945621235">
      <w:bodyDiv w:val="1"/>
      <w:marLeft w:val="0"/>
      <w:marRight w:val="0"/>
      <w:marTop w:val="0"/>
      <w:marBottom w:val="0"/>
      <w:divBdr>
        <w:top w:val="none" w:sz="0" w:space="0" w:color="auto"/>
        <w:left w:val="none" w:sz="0" w:space="0" w:color="auto"/>
        <w:bottom w:val="none" w:sz="0" w:space="0" w:color="auto"/>
        <w:right w:val="none" w:sz="0" w:space="0" w:color="auto"/>
      </w:divBdr>
      <w:divsChild>
        <w:div w:id="1579823507">
          <w:marLeft w:val="0"/>
          <w:marRight w:val="0"/>
          <w:marTop w:val="0"/>
          <w:marBottom w:val="0"/>
          <w:divBdr>
            <w:top w:val="none" w:sz="0" w:space="0" w:color="auto"/>
            <w:left w:val="none" w:sz="0" w:space="0" w:color="auto"/>
            <w:bottom w:val="none" w:sz="0" w:space="0" w:color="auto"/>
            <w:right w:val="none" w:sz="0" w:space="0" w:color="auto"/>
          </w:divBdr>
        </w:div>
        <w:div w:id="1759063176">
          <w:marLeft w:val="0"/>
          <w:marRight w:val="0"/>
          <w:marTop w:val="0"/>
          <w:marBottom w:val="0"/>
          <w:divBdr>
            <w:top w:val="none" w:sz="0" w:space="0" w:color="auto"/>
            <w:left w:val="none" w:sz="0" w:space="0" w:color="auto"/>
            <w:bottom w:val="none" w:sz="0" w:space="0" w:color="auto"/>
            <w:right w:val="none" w:sz="0" w:space="0" w:color="auto"/>
          </w:divBdr>
        </w:div>
        <w:div w:id="2138254077">
          <w:marLeft w:val="0"/>
          <w:marRight w:val="0"/>
          <w:marTop w:val="0"/>
          <w:marBottom w:val="0"/>
          <w:divBdr>
            <w:top w:val="none" w:sz="0" w:space="0" w:color="auto"/>
            <w:left w:val="none" w:sz="0" w:space="0" w:color="auto"/>
            <w:bottom w:val="none" w:sz="0" w:space="0" w:color="auto"/>
            <w:right w:val="none" w:sz="0" w:space="0" w:color="auto"/>
          </w:divBdr>
        </w:div>
      </w:divsChild>
    </w:div>
    <w:div w:id="970552309">
      <w:bodyDiv w:val="1"/>
      <w:marLeft w:val="0"/>
      <w:marRight w:val="0"/>
      <w:marTop w:val="0"/>
      <w:marBottom w:val="0"/>
      <w:divBdr>
        <w:top w:val="none" w:sz="0" w:space="0" w:color="auto"/>
        <w:left w:val="none" w:sz="0" w:space="0" w:color="auto"/>
        <w:bottom w:val="none" w:sz="0" w:space="0" w:color="auto"/>
        <w:right w:val="none" w:sz="0" w:space="0" w:color="auto"/>
      </w:divBdr>
      <w:divsChild>
        <w:div w:id="332798850">
          <w:marLeft w:val="0"/>
          <w:marRight w:val="0"/>
          <w:marTop w:val="0"/>
          <w:marBottom w:val="0"/>
          <w:divBdr>
            <w:top w:val="none" w:sz="0" w:space="0" w:color="auto"/>
            <w:left w:val="none" w:sz="0" w:space="0" w:color="auto"/>
            <w:bottom w:val="none" w:sz="0" w:space="0" w:color="auto"/>
            <w:right w:val="none" w:sz="0" w:space="0" w:color="auto"/>
          </w:divBdr>
        </w:div>
        <w:div w:id="1278829633">
          <w:marLeft w:val="0"/>
          <w:marRight w:val="0"/>
          <w:marTop w:val="0"/>
          <w:marBottom w:val="0"/>
          <w:divBdr>
            <w:top w:val="none" w:sz="0" w:space="0" w:color="auto"/>
            <w:left w:val="none" w:sz="0" w:space="0" w:color="auto"/>
            <w:bottom w:val="none" w:sz="0" w:space="0" w:color="auto"/>
            <w:right w:val="none" w:sz="0" w:space="0" w:color="auto"/>
          </w:divBdr>
        </w:div>
        <w:div w:id="890769497">
          <w:marLeft w:val="0"/>
          <w:marRight w:val="0"/>
          <w:marTop w:val="0"/>
          <w:marBottom w:val="0"/>
          <w:divBdr>
            <w:top w:val="none" w:sz="0" w:space="0" w:color="auto"/>
            <w:left w:val="none" w:sz="0" w:space="0" w:color="auto"/>
            <w:bottom w:val="none" w:sz="0" w:space="0" w:color="auto"/>
            <w:right w:val="none" w:sz="0" w:space="0" w:color="auto"/>
          </w:divBdr>
        </w:div>
        <w:div w:id="1128553558">
          <w:marLeft w:val="0"/>
          <w:marRight w:val="0"/>
          <w:marTop w:val="0"/>
          <w:marBottom w:val="0"/>
          <w:divBdr>
            <w:top w:val="none" w:sz="0" w:space="0" w:color="auto"/>
            <w:left w:val="none" w:sz="0" w:space="0" w:color="auto"/>
            <w:bottom w:val="none" w:sz="0" w:space="0" w:color="auto"/>
            <w:right w:val="none" w:sz="0" w:space="0" w:color="auto"/>
          </w:divBdr>
        </w:div>
        <w:div w:id="1923179151">
          <w:marLeft w:val="0"/>
          <w:marRight w:val="0"/>
          <w:marTop w:val="0"/>
          <w:marBottom w:val="0"/>
          <w:divBdr>
            <w:top w:val="none" w:sz="0" w:space="0" w:color="auto"/>
            <w:left w:val="none" w:sz="0" w:space="0" w:color="auto"/>
            <w:bottom w:val="none" w:sz="0" w:space="0" w:color="auto"/>
            <w:right w:val="none" w:sz="0" w:space="0" w:color="auto"/>
          </w:divBdr>
        </w:div>
        <w:div w:id="888688826">
          <w:marLeft w:val="0"/>
          <w:marRight w:val="0"/>
          <w:marTop w:val="0"/>
          <w:marBottom w:val="0"/>
          <w:divBdr>
            <w:top w:val="none" w:sz="0" w:space="0" w:color="auto"/>
            <w:left w:val="none" w:sz="0" w:space="0" w:color="auto"/>
            <w:bottom w:val="none" w:sz="0" w:space="0" w:color="auto"/>
            <w:right w:val="none" w:sz="0" w:space="0" w:color="auto"/>
          </w:divBdr>
        </w:div>
        <w:div w:id="19595957">
          <w:marLeft w:val="0"/>
          <w:marRight w:val="0"/>
          <w:marTop w:val="0"/>
          <w:marBottom w:val="0"/>
          <w:divBdr>
            <w:top w:val="none" w:sz="0" w:space="0" w:color="auto"/>
            <w:left w:val="none" w:sz="0" w:space="0" w:color="auto"/>
            <w:bottom w:val="none" w:sz="0" w:space="0" w:color="auto"/>
            <w:right w:val="none" w:sz="0" w:space="0" w:color="auto"/>
          </w:divBdr>
        </w:div>
        <w:div w:id="1731267518">
          <w:marLeft w:val="0"/>
          <w:marRight w:val="0"/>
          <w:marTop w:val="0"/>
          <w:marBottom w:val="0"/>
          <w:divBdr>
            <w:top w:val="none" w:sz="0" w:space="0" w:color="auto"/>
            <w:left w:val="none" w:sz="0" w:space="0" w:color="auto"/>
            <w:bottom w:val="none" w:sz="0" w:space="0" w:color="auto"/>
            <w:right w:val="none" w:sz="0" w:space="0" w:color="auto"/>
          </w:divBdr>
        </w:div>
        <w:div w:id="118426669">
          <w:marLeft w:val="0"/>
          <w:marRight w:val="0"/>
          <w:marTop w:val="0"/>
          <w:marBottom w:val="0"/>
          <w:divBdr>
            <w:top w:val="none" w:sz="0" w:space="0" w:color="auto"/>
            <w:left w:val="none" w:sz="0" w:space="0" w:color="auto"/>
            <w:bottom w:val="none" w:sz="0" w:space="0" w:color="auto"/>
            <w:right w:val="none" w:sz="0" w:space="0" w:color="auto"/>
          </w:divBdr>
        </w:div>
        <w:div w:id="676659544">
          <w:marLeft w:val="0"/>
          <w:marRight w:val="0"/>
          <w:marTop w:val="0"/>
          <w:marBottom w:val="0"/>
          <w:divBdr>
            <w:top w:val="none" w:sz="0" w:space="0" w:color="auto"/>
            <w:left w:val="none" w:sz="0" w:space="0" w:color="auto"/>
            <w:bottom w:val="none" w:sz="0" w:space="0" w:color="auto"/>
            <w:right w:val="none" w:sz="0" w:space="0" w:color="auto"/>
          </w:divBdr>
        </w:div>
        <w:div w:id="632060668">
          <w:marLeft w:val="0"/>
          <w:marRight w:val="0"/>
          <w:marTop w:val="0"/>
          <w:marBottom w:val="0"/>
          <w:divBdr>
            <w:top w:val="none" w:sz="0" w:space="0" w:color="auto"/>
            <w:left w:val="none" w:sz="0" w:space="0" w:color="auto"/>
            <w:bottom w:val="none" w:sz="0" w:space="0" w:color="auto"/>
            <w:right w:val="none" w:sz="0" w:space="0" w:color="auto"/>
          </w:divBdr>
        </w:div>
      </w:divsChild>
    </w:div>
    <w:div w:id="1492986767">
      <w:bodyDiv w:val="1"/>
      <w:marLeft w:val="0"/>
      <w:marRight w:val="0"/>
      <w:marTop w:val="0"/>
      <w:marBottom w:val="0"/>
      <w:divBdr>
        <w:top w:val="none" w:sz="0" w:space="0" w:color="auto"/>
        <w:left w:val="none" w:sz="0" w:space="0" w:color="auto"/>
        <w:bottom w:val="none" w:sz="0" w:space="0" w:color="auto"/>
        <w:right w:val="none" w:sz="0" w:space="0" w:color="auto"/>
      </w:divBdr>
      <w:divsChild>
        <w:div w:id="825826553">
          <w:marLeft w:val="0"/>
          <w:marRight w:val="0"/>
          <w:marTop w:val="0"/>
          <w:marBottom w:val="0"/>
          <w:divBdr>
            <w:top w:val="none" w:sz="0" w:space="0" w:color="auto"/>
            <w:left w:val="none" w:sz="0" w:space="0" w:color="auto"/>
            <w:bottom w:val="none" w:sz="0" w:space="0" w:color="auto"/>
            <w:right w:val="none" w:sz="0" w:space="0" w:color="auto"/>
          </w:divBdr>
        </w:div>
        <w:div w:id="72169109">
          <w:marLeft w:val="0"/>
          <w:marRight w:val="0"/>
          <w:marTop w:val="0"/>
          <w:marBottom w:val="0"/>
          <w:divBdr>
            <w:top w:val="none" w:sz="0" w:space="0" w:color="auto"/>
            <w:left w:val="none" w:sz="0" w:space="0" w:color="auto"/>
            <w:bottom w:val="none" w:sz="0" w:space="0" w:color="auto"/>
            <w:right w:val="none" w:sz="0" w:space="0" w:color="auto"/>
          </w:divBdr>
        </w:div>
        <w:div w:id="383256742">
          <w:marLeft w:val="0"/>
          <w:marRight w:val="0"/>
          <w:marTop w:val="0"/>
          <w:marBottom w:val="0"/>
          <w:divBdr>
            <w:top w:val="none" w:sz="0" w:space="0" w:color="auto"/>
            <w:left w:val="none" w:sz="0" w:space="0" w:color="auto"/>
            <w:bottom w:val="none" w:sz="0" w:space="0" w:color="auto"/>
            <w:right w:val="none" w:sz="0" w:space="0" w:color="auto"/>
          </w:divBdr>
        </w:div>
      </w:divsChild>
    </w:div>
    <w:div w:id="1552578033">
      <w:bodyDiv w:val="1"/>
      <w:marLeft w:val="0"/>
      <w:marRight w:val="0"/>
      <w:marTop w:val="0"/>
      <w:marBottom w:val="0"/>
      <w:divBdr>
        <w:top w:val="none" w:sz="0" w:space="0" w:color="auto"/>
        <w:left w:val="none" w:sz="0" w:space="0" w:color="auto"/>
        <w:bottom w:val="none" w:sz="0" w:space="0" w:color="auto"/>
        <w:right w:val="none" w:sz="0" w:space="0" w:color="auto"/>
      </w:divBdr>
      <w:divsChild>
        <w:div w:id="723287561">
          <w:marLeft w:val="0"/>
          <w:marRight w:val="0"/>
          <w:marTop w:val="0"/>
          <w:marBottom w:val="0"/>
          <w:divBdr>
            <w:top w:val="none" w:sz="0" w:space="0" w:color="auto"/>
            <w:left w:val="none" w:sz="0" w:space="0" w:color="auto"/>
            <w:bottom w:val="none" w:sz="0" w:space="0" w:color="auto"/>
            <w:right w:val="none" w:sz="0" w:space="0" w:color="auto"/>
          </w:divBdr>
        </w:div>
        <w:div w:id="1102920267">
          <w:marLeft w:val="0"/>
          <w:marRight w:val="0"/>
          <w:marTop w:val="0"/>
          <w:marBottom w:val="0"/>
          <w:divBdr>
            <w:top w:val="none" w:sz="0" w:space="0" w:color="auto"/>
            <w:left w:val="none" w:sz="0" w:space="0" w:color="auto"/>
            <w:bottom w:val="none" w:sz="0" w:space="0" w:color="auto"/>
            <w:right w:val="none" w:sz="0" w:space="0" w:color="auto"/>
          </w:divBdr>
        </w:div>
        <w:div w:id="1739938497">
          <w:marLeft w:val="0"/>
          <w:marRight w:val="0"/>
          <w:marTop w:val="0"/>
          <w:marBottom w:val="0"/>
          <w:divBdr>
            <w:top w:val="none" w:sz="0" w:space="0" w:color="auto"/>
            <w:left w:val="none" w:sz="0" w:space="0" w:color="auto"/>
            <w:bottom w:val="none" w:sz="0" w:space="0" w:color="auto"/>
            <w:right w:val="none" w:sz="0" w:space="0" w:color="auto"/>
          </w:divBdr>
        </w:div>
        <w:div w:id="1648166981">
          <w:marLeft w:val="0"/>
          <w:marRight w:val="0"/>
          <w:marTop w:val="0"/>
          <w:marBottom w:val="0"/>
          <w:divBdr>
            <w:top w:val="none" w:sz="0" w:space="0" w:color="auto"/>
            <w:left w:val="none" w:sz="0" w:space="0" w:color="auto"/>
            <w:bottom w:val="none" w:sz="0" w:space="0" w:color="auto"/>
            <w:right w:val="none" w:sz="0" w:space="0" w:color="auto"/>
          </w:divBdr>
          <w:divsChild>
            <w:div w:id="10816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ws.amazon.com/public-data-sets/lands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p.pypa.io/en/latest/installing.html" TargetMode="External"/><Relationship Id="rId5" Type="http://schemas.openxmlformats.org/officeDocument/2006/relationships/hyperlink" Target="mailto:ImageManagementWorkflows@esr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22</Pages>
  <Words>5875</Words>
  <Characters>33489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abhijit doshi</dc:creator>
  <cp:lastModifiedBy>Chamlika Wickramasinghe</cp:lastModifiedBy>
  <cp:revision>232</cp:revision>
  <cp:lastPrinted>2015-07-15T21:27:00Z</cp:lastPrinted>
  <dcterms:created xsi:type="dcterms:W3CDTF">2015-07-16T00:37:00Z</dcterms:created>
  <dcterms:modified xsi:type="dcterms:W3CDTF">2016-02-14T10:34:00Z</dcterms:modified>
</cp:coreProperties>
</file>